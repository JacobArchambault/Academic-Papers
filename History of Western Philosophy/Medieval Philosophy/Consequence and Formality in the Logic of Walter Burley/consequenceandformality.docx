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A2E" w:rsidRPr="009744E4" w:rsidRDefault="001971C0" w:rsidP="004A6B2E">
      <w:pPr>
        <w:pStyle w:val="Title"/>
        <w:spacing w:before="100" w:beforeAutospacing="1" w:after="100" w:afterAutospacing="1" w:line="22" w:lineRule="atLeast"/>
        <w:jc w:val="both"/>
        <w:rPr>
          <w:rFonts w:ascii="Baskerville Old Face" w:hAnsi="Baskerville Old Face"/>
          <w:color w:val="auto"/>
          <w:sz w:val="24"/>
          <w:szCs w:val="24"/>
        </w:rPr>
      </w:pPr>
      <w:r w:rsidRPr="009744E4">
        <w:rPr>
          <w:rFonts w:ascii="Baskerville Old Face" w:hAnsi="Baskerville Old Face"/>
          <w:color w:val="auto"/>
          <w:sz w:val="24"/>
          <w:szCs w:val="24"/>
        </w:rPr>
        <w:t>Consequence and Formality in the Logic of Walter Burley</w:t>
      </w:r>
    </w:p>
    <w:p w:rsidR="008E1D09" w:rsidRPr="009744E4" w:rsidRDefault="001971C0" w:rsidP="00EA429F">
      <w:pPr>
        <w:pStyle w:val="Author"/>
        <w:spacing w:before="100" w:beforeAutospacing="1" w:after="100" w:afterAutospacing="1" w:line="22" w:lineRule="atLeast"/>
        <w:jc w:val="both"/>
        <w:rPr>
          <w:rFonts w:ascii="Baskerville Old Face" w:hAnsi="Baskerville Old Face"/>
        </w:rPr>
      </w:pPr>
      <w:r w:rsidRPr="009744E4">
        <w:rPr>
          <w:rFonts w:ascii="Baskerville Old Face" w:hAnsi="Baskerville Old Face"/>
        </w:rPr>
        <w:t>Jacob Archambault</w:t>
      </w:r>
    </w:p>
    <w:p w:rsidR="00B64DC4" w:rsidRPr="009744E4" w:rsidRDefault="00B64DC4" w:rsidP="00B64DC4">
      <w:pPr>
        <w:pStyle w:val="BodyText"/>
        <w:rPr>
          <w:rFonts w:ascii="Baskerville Old Face" w:hAnsi="Baskerville Old Face"/>
        </w:rPr>
      </w:pPr>
      <w:r w:rsidRPr="009744E4">
        <w:rPr>
          <w:rFonts w:ascii="Baskerville Old Face" w:hAnsi="Baskerville Old Face"/>
        </w:rPr>
        <w:t>Louisville, KY USA</w:t>
      </w:r>
    </w:p>
    <w:p w:rsidR="008E1D09" w:rsidRPr="009744E4" w:rsidRDefault="00A52524" w:rsidP="008E1D09">
      <w:pPr>
        <w:pStyle w:val="BodyText"/>
        <w:rPr>
          <w:rFonts w:ascii="Baskerville Old Face" w:hAnsi="Baskerville Old Face"/>
        </w:rPr>
      </w:pPr>
      <w:hyperlink r:id="rId8" w:history="1">
        <w:r w:rsidR="00B64DC4" w:rsidRPr="009744E4">
          <w:rPr>
            <w:rStyle w:val="Hyperlink"/>
            <w:rFonts w:ascii="Baskerville Old Face" w:hAnsi="Baskerville Old Face"/>
          </w:rPr>
          <w:t>Jacobarchambault@gmail.com</w:t>
        </w:r>
      </w:hyperlink>
      <w:r w:rsidR="00D16641" w:rsidRPr="009744E4">
        <w:rPr>
          <w:rFonts w:ascii="Baskerville Old Face" w:hAnsi="Baskerville Old Face"/>
        </w:rPr>
        <w:t xml:space="preserve"> </w:t>
      </w:r>
    </w:p>
    <w:p w:rsidR="00095A2E" w:rsidRPr="009744E4" w:rsidRDefault="007836A9" w:rsidP="004A6B2E">
      <w:pPr>
        <w:pStyle w:val="Abstract"/>
        <w:spacing w:before="100" w:beforeAutospacing="1" w:after="100" w:afterAutospacing="1" w:line="22" w:lineRule="atLeast"/>
        <w:jc w:val="both"/>
        <w:rPr>
          <w:rFonts w:ascii="Baskerville Old Face" w:hAnsi="Baskerville Old Face"/>
          <w:sz w:val="24"/>
          <w:szCs w:val="24"/>
        </w:rPr>
      </w:pPr>
      <w:r w:rsidRPr="009744E4">
        <w:rPr>
          <w:rFonts w:ascii="Baskerville Old Face" w:hAnsi="Baskerville Old Face"/>
          <w:b/>
          <w:sz w:val="24"/>
          <w:szCs w:val="24"/>
        </w:rPr>
        <w:t xml:space="preserve">Abstract </w:t>
      </w:r>
      <w:r w:rsidR="001971C0" w:rsidRPr="009744E4">
        <w:rPr>
          <w:rFonts w:ascii="Baskerville Old Face" w:hAnsi="Baskerville Old Face"/>
          <w:sz w:val="24"/>
          <w:szCs w:val="24"/>
        </w:rPr>
        <w:t>With William of Ockham and John Buridan, Walter Burley is often listed as one of the most significant logicians of the medieval period. However, Burley’s contributions to medieval logic have received notably less attention than those of either Ockham or Buridan.</w:t>
      </w:r>
    </w:p>
    <w:p w:rsidR="00095A2E" w:rsidRPr="009744E4" w:rsidRDefault="001971C0" w:rsidP="004A6B2E">
      <w:pPr>
        <w:pStyle w:val="Abstract"/>
        <w:spacing w:before="100" w:beforeAutospacing="1" w:after="100" w:afterAutospacing="1" w:line="22" w:lineRule="atLeast"/>
        <w:jc w:val="both"/>
        <w:rPr>
          <w:rFonts w:ascii="Baskerville Old Face" w:hAnsi="Baskerville Old Face"/>
          <w:sz w:val="24"/>
          <w:szCs w:val="24"/>
        </w:rPr>
      </w:pPr>
      <w:r w:rsidRPr="009744E4">
        <w:rPr>
          <w:rFonts w:ascii="Baskerville Old Face" w:hAnsi="Baskerville Old Face"/>
          <w:sz w:val="24"/>
          <w:szCs w:val="24"/>
        </w:rPr>
        <w:t>To improve upon this situation, I here provide a comprehensive examination of Burley’s account of consequences. The first half of the article recounts Burley’s enumeration, organization, and division of consequences, with particular attention to the shift from natural and accidental to formal and material consequence. The second half locates Burley’s contribution to the theory of consequences within the context of 14th century work on the subject, detailing its relation to the earliest treatises on consequences, then to Ockham and Buridan.</w:t>
      </w:r>
    </w:p>
    <w:p w:rsidR="00BB4B52" w:rsidRPr="009744E4" w:rsidRDefault="00BB4B52" w:rsidP="00BB4B52">
      <w:pPr>
        <w:pStyle w:val="BodyText"/>
        <w:rPr>
          <w:rFonts w:ascii="Baskerville Old Face" w:hAnsi="Baskerville Old Face"/>
        </w:rPr>
      </w:pPr>
      <w:r w:rsidRPr="009744E4">
        <w:rPr>
          <w:rFonts w:ascii="Baskerville Old Face" w:hAnsi="Baskerville Old Face"/>
          <w:b/>
        </w:rPr>
        <w:t xml:space="preserve">Keywords: </w:t>
      </w:r>
      <w:r w:rsidRPr="009744E4">
        <w:rPr>
          <w:rFonts w:ascii="Baskerville Old Face" w:hAnsi="Baskerville Old Face"/>
        </w:rPr>
        <w:t>Walter Burley</w:t>
      </w:r>
      <w:r w:rsidR="00D12F9E" w:rsidRPr="009744E4">
        <w:rPr>
          <w:rFonts w:ascii="Baskerville Old Face" w:hAnsi="Baskerville Old Face"/>
        </w:rPr>
        <w:t>;</w:t>
      </w:r>
      <w:r w:rsidRPr="009744E4">
        <w:rPr>
          <w:rFonts w:ascii="Baskerville Old Face" w:hAnsi="Baskerville Old Face"/>
        </w:rPr>
        <w:t xml:space="preserve"> William of Ockham</w:t>
      </w:r>
      <w:r w:rsidR="00D12F9E" w:rsidRPr="009744E4">
        <w:rPr>
          <w:rFonts w:ascii="Baskerville Old Face" w:hAnsi="Baskerville Old Face"/>
        </w:rPr>
        <w:t>;</w:t>
      </w:r>
      <w:r w:rsidRPr="009744E4">
        <w:rPr>
          <w:rFonts w:ascii="Baskerville Old Face" w:hAnsi="Baskerville Old Face"/>
        </w:rPr>
        <w:t xml:space="preserve"> John Buridan</w:t>
      </w:r>
      <w:r w:rsidR="00D12F9E" w:rsidRPr="009744E4">
        <w:rPr>
          <w:rFonts w:ascii="Baskerville Old Face" w:hAnsi="Baskerville Old Face"/>
        </w:rPr>
        <w:t>;</w:t>
      </w:r>
      <w:r w:rsidRPr="009744E4">
        <w:rPr>
          <w:rFonts w:ascii="Baskerville Old Face" w:hAnsi="Baskerville Old Face"/>
        </w:rPr>
        <w:t xml:space="preserve"> consequence</w:t>
      </w:r>
      <w:r w:rsidR="00D12F9E" w:rsidRPr="009744E4">
        <w:rPr>
          <w:rFonts w:ascii="Baskerville Old Face" w:hAnsi="Baskerville Old Face"/>
        </w:rPr>
        <w:t>;</w:t>
      </w:r>
      <w:r w:rsidRPr="009744E4">
        <w:rPr>
          <w:rFonts w:ascii="Baskerville Old Face" w:hAnsi="Baskerville Old Face"/>
        </w:rPr>
        <w:t xml:space="preserve"> hylomorphism</w:t>
      </w:r>
      <w:r w:rsidR="00D12F9E" w:rsidRPr="009744E4">
        <w:rPr>
          <w:rFonts w:ascii="Baskerville Old Face" w:hAnsi="Baskerville Old Face"/>
        </w:rPr>
        <w:t>;</w:t>
      </w:r>
      <w:r w:rsidRPr="009744E4">
        <w:rPr>
          <w:rFonts w:ascii="Baskerville Old Face" w:hAnsi="Baskerville Old Face"/>
        </w:rPr>
        <w:t xml:space="preserve"> logical for</w:t>
      </w:r>
      <w:r w:rsidR="00632EDD" w:rsidRPr="009744E4">
        <w:rPr>
          <w:rFonts w:ascii="Baskerville Old Face" w:hAnsi="Baskerville Old Face"/>
        </w:rPr>
        <w:t>m</w:t>
      </w:r>
      <w:r w:rsidR="00F721E3" w:rsidRPr="009744E4">
        <w:rPr>
          <w:rFonts w:ascii="Baskerville Old Face" w:hAnsi="Baskerville Old Face"/>
        </w:rPr>
        <w:t>.</w:t>
      </w:r>
    </w:p>
    <w:p w:rsidR="00095A2E" w:rsidRPr="009744E4" w:rsidRDefault="002069CE" w:rsidP="004A6B2E">
      <w:pPr>
        <w:pStyle w:val="Heading1"/>
        <w:spacing w:before="100" w:beforeAutospacing="1" w:after="100" w:afterAutospacing="1" w:line="22" w:lineRule="atLeast"/>
        <w:jc w:val="both"/>
        <w:rPr>
          <w:rFonts w:ascii="Baskerville Old Face" w:hAnsi="Baskerville Old Face"/>
          <w:color w:val="auto"/>
          <w:sz w:val="24"/>
          <w:szCs w:val="24"/>
        </w:rPr>
      </w:pPr>
      <w:bookmarkStart w:id="0" w:name="introduction"/>
      <w:r w:rsidRPr="009744E4">
        <w:rPr>
          <w:rFonts w:ascii="Baskerville Old Face" w:hAnsi="Baskerville Old Face"/>
          <w:color w:val="auto"/>
          <w:sz w:val="24"/>
          <w:szCs w:val="24"/>
        </w:rPr>
        <w:t xml:space="preserve">1 </w:t>
      </w:r>
      <w:r w:rsidR="001971C0" w:rsidRPr="009744E4">
        <w:rPr>
          <w:rFonts w:ascii="Baskerville Old Face" w:hAnsi="Baskerville Old Face"/>
          <w:color w:val="auto"/>
          <w:sz w:val="24"/>
          <w:szCs w:val="24"/>
        </w:rPr>
        <w:t>Introduction</w:t>
      </w:r>
      <w:bookmarkEnd w:id="0"/>
    </w:p>
    <w:p w:rsidR="006E799B" w:rsidRPr="009744E4" w:rsidRDefault="001971C0"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In his ‘The medieval theory of consequence’, Stephen Read lists Walter Burley (or Burleigh) alongside William of Ockham and John Buridan as one of the most significant logicians of the medieval period.</w:t>
      </w:r>
      <w:r w:rsidR="006E799B" w:rsidRPr="009744E4">
        <w:rPr>
          <w:rStyle w:val="FootnoteReference"/>
          <w:rFonts w:ascii="Baskerville Old Face" w:hAnsi="Baskerville Old Face"/>
        </w:rPr>
        <w:footnoteReference w:id="1"/>
      </w:r>
      <w:r w:rsidR="006E799B" w:rsidRPr="009744E4">
        <w:rPr>
          <w:rFonts w:ascii="Baskerville Old Face" w:hAnsi="Baskerville Old Face"/>
        </w:rPr>
        <w:t xml:space="preserve"> However, Burley has received markedly less attention than either Ockham or Buridan.</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Part of the reason for this, already noted by Boehner,</w:t>
      </w:r>
      <w:r w:rsidRPr="009744E4">
        <w:rPr>
          <w:rStyle w:val="FootnoteReference"/>
          <w:rFonts w:ascii="Baskerville Old Face" w:hAnsi="Baskerville Old Face"/>
        </w:rPr>
        <w:footnoteReference w:id="2"/>
      </w:r>
      <w:r w:rsidRPr="009744E4">
        <w:rPr>
          <w:rFonts w:ascii="Baskerville Old Face" w:hAnsi="Baskerville Old Face"/>
        </w:rPr>
        <w:t xml:space="preserve"> is historiographical. While Ockham and Buridan are nominalists, Burley is classified as a realist. Inasmuch as early research into the medieval logic accelerated at a time where nominalism was </w:t>
      </w:r>
      <w:r w:rsidRPr="009744E4">
        <w:rPr>
          <w:rFonts w:ascii="Baskerville Old Face" w:hAnsi="Baskerville Old Face"/>
        </w:rPr>
        <w:lastRenderedPageBreak/>
        <w:t xml:space="preserve">dominant in </w:t>
      </w:r>
      <w:r w:rsidRPr="009744E4">
        <w:rPr>
          <w:rFonts w:ascii="Baskerville Old Face" w:hAnsi="Baskerville Old Face"/>
          <w:i/>
        </w:rPr>
        <w:t>philosophical</w:t>
      </w:r>
      <w:r w:rsidRPr="009744E4">
        <w:rPr>
          <w:rFonts w:ascii="Baskerville Old Face" w:hAnsi="Baskerville Old Face"/>
        </w:rPr>
        <w:t xml:space="preserve"> logic,</w:t>
      </w:r>
      <w:r w:rsidRPr="009744E4">
        <w:rPr>
          <w:rStyle w:val="FootnoteReference"/>
          <w:rFonts w:ascii="Baskerville Old Face" w:hAnsi="Baskerville Old Face"/>
        </w:rPr>
        <w:footnoteReference w:id="3"/>
      </w:r>
      <w:r w:rsidRPr="009744E4">
        <w:rPr>
          <w:rFonts w:ascii="Baskerville Old Face" w:hAnsi="Baskerville Old Face"/>
        </w:rPr>
        <w:t xml:space="preserve"> it is understandable that historians of the discipline first set their sights on figures whose assumptions were closest to that of its contemporary practitioners.</w:t>
      </w:r>
      <w:r w:rsidRPr="009744E4">
        <w:rPr>
          <w:rStyle w:val="FootnoteReference"/>
          <w:rFonts w:ascii="Baskerville Old Face" w:hAnsi="Baskerville Old Face"/>
        </w:rPr>
        <w:footnoteReference w:id="4"/>
      </w:r>
      <w:r w:rsidRPr="009744E4">
        <w:rPr>
          <w:rFonts w:ascii="Baskerville Old Face" w:hAnsi="Baskerville Old Face"/>
        </w:rPr>
        <w:t xml:space="preserve"> After nearly a century of sustained work in the discipline, a closer examination of Burley’s thinking about consequences, including its relation to </w:t>
      </w:r>
      <w:r w:rsidR="00321F8B">
        <w:rPr>
          <w:rFonts w:ascii="Baskerville Old Face" w:hAnsi="Baskerville Old Face"/>
        </w:rPr>
        <w:t>that</w:t>
      </w:r>
      <w:r w:rsidRPr="009744E4">
        <w:rPr>
          <w:rFonts w:ascii="Baskerville Old Face" w:hAnsi="Baskerville Old Face"/>
        </w:rPr>
        <w:t xml:space="preserve"> of Buridan and Ockham, provides something of a counterweight to this tendency.</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The plan of the essay is as follows. I begin with Burley’s divisions and organization of consequences. I then introduce formal and material consequence in Burley’s work, and show how Burley relates this division back to that between natural and accidental consequence. After this, I locate Burley’s contribution to the theory of consequences within the context of 14th century work on the subject, detailing its relation to the earliest anonymous treatises on consequences, then to the work of Ockham and Buridan.</w:t>
      </w:r>
    </w:p>
    <w:p w:rsidR="006E799B" w:rsidRPr="009744E4" w:rsidRDefault="006E799B" w:rsidP="004A6B2E">
      <w:pPr>
        <w:pStyle w:val="Heading1"/>
        <w:spacing w:before="100" w:beforeAutospacing="1" w:after="100" w:afterAutospacing="1" w:line="22" w:lineRule="atLeast"/>
        <w:jc w:val="both"/>
        <w:rPr>
          <w:rFonts w:ascii="Baskerville Old Face" w:hAnsi="Baskerville Old Face"/>
          <w:color w:val="auto"/>
          <w:sz w:val="24"/>
          <w:szCs w:val="24"/>
        </w:rPr>
      </w:pPr>
      <w:bookmarkStart w:id="1" w:name="burleys-division-and-enumeration-of-cons"/>
      <w:r w:rsidRPr="009744E4">
        <w:rPr>
          <w:rFonts w:ascii="Baskerville Old Face" w:hAnsi="Baskerville Old Face"/>
          <w:color w:val="auto"/>
          <w:sz w:val="24"/>
          <w:szCs w:val="24"/>
        </w:rPr>
        <w:t>2 Burley’s division and enumeration of consequences</w:t>
      </w:r>
      <w:bookmarkEnd w:id="1"/>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Burley’s views on consequences are found mainly in three treatises. The earliest of these is his short tract </w:t>
      </w:r>
      <w:r w:rsidRPr="009744E4">
        <w:rPr>
          <w:rFonts w:ascii="Baskerville Old Face" w:hAnsi="Baskerville Old Face"/>
          <w:i/>
        </w:rPr>
        <w:t>De consequentiis</w:t>
      </w:r>
      <w:r w:rsidRPr="009744E4">
        <w:rPr>
          <w:rFonts w:ascii="Baskerville Old Face" w:hAnsi="Baskerville Old Face"/>
        </w:rPr>
        <w:t>, written prior to 1302 and preserved in six manuscripts.</w:t>
      </w:r>
      <w:r w:rsidRPr="009744E4">
        <w:rPr>
          <w:rStyle w:val="FootnoteReference"/>
          <w:rFonts w:ascii="Baskerville Old Face" w:hAnsi="Baskerville Old Face"/>
        </w:rPr>
        <w:footnoteReference w:id="5"/>
      </w:r>
      <w:r w:rsidRPr="009744E4">
        <w:rPr>
          <w:rFonts w:ascii="Baskerville Old Face" w:hAnsi="Baskerville Old Face"/>
        </w:rPr>
        <w:t xml:space="preserve"> The extant manuscripts of the </w:t>
      </w:r>
      <w:r w:rsidRPr="009744E4">
        <w:rPr>
          <w:rFonts w:ascii="Baskerville Old Face" w:hAnsi="Baskerville Old Face"/>
          <w:i/>
        </w:rPr>
        <w:t>De consequentiis</w:t>
      </w:r>
      <w:r w:rsidRPr="009744E4">
        <w:rPr>
          <w:rFonts w:ascii="Baskerville Old Face" w:hAnsi="Baskerville Old Face"/>
        </w:rPr>
        <w:t xml:space="preserve"> divide into two groups.</w:t>
      </w:r>
      <w:r w:rsidRPr="009744E4">
        <w:rPr>
          <w:rStyle w:val="FootnoteReference"/>
          <w:rFonts w:ascii="Baskerville Old Face" w:hAnsi="Baskerville Old Face"/>
        </w:rPr>
        <w:footnoteReference w:id="6"/>
      </w:r>
      <w:r w:rsidRPr="009744E4">
        <w:rPr>
          <w:rFonts w:ascii="Baskerville Old Face" w:hAnsi="Baskerville Old Face"/>
        </w:rPr>
        <w:t xml:space="preserve"> </w:t>
      </w:r>
      <w:r w:rsidR="00871637">
        <w:rPr>
          <w:rFonts w:ascii="Baskerville Old Face" w:hAnsi="Baskerville Old Face"/>
        </w:rPr>
        <w:t>The manuscripts of the second group</w:t>
      </w:r>
      <w:r w:rsidR="003A0253">
        <w:rPr>
          <w:rFonts w:ascii="Baskerville Old Face" w:hAnsi="Baskerville Old Face"/>
        </w:rPr>
        <w:t>, especially one British Library</w:t>
      </w:r>
      <w:r w:rsidR="00871637">
        <w:rPr>
          <w:rFonts w:ascii="Baskerville Old Face" w:hAnsi="Baskerville Old Face"/>
        </w:rPr>
        <w:t xml:space="preserve"> manuscript</w:t>
      </w:r>
      <w:r w:rsidR="003A0253">
        <w:rPr>
          <w:rFonts w:ascii="Baskerville Old Face" w:hAnsi="Baskerville Old Face"/>
        </w:rPr>
        <w:t>,</w:t>
      </w:r>
      <w:r w:rsidRPr="009744E4">
        <w:rPr>
          <w:rFonts w:ascii="Baskerville Old Face" w:hAnsi="Baskerville Old Face"/>
        </w:rPr>
        <w:t xml:space="preserve"> introduce numerous additions and corrections to the more basic text shared by the first group. The deliberate character of these changes may point to a revision originating with Burley himself.</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Next is the briefer version of </w:t>
      </w:r>
      <w:r w:rsidRPr="009744E4">
        <w:rPr>
          <w:rFonts w:ascii="Baskerville Old Face" w:hAnsi="Baskerville Old Face"/>
          <w:i/>
        </w:rPr>
        <w:t>De Puritate Artis Logicae</w:t>
      </w:r>
      <w:r w:rsidRPr="009744E4">
        <w:rPr>
          <w:rFonts w:ascii="Baskerville Old Face" w:hAnsi="Baskerville Old Face"/>
        </w:rPr>
        <w:t xml:space="preserve">, which reached its final, still unfinished state in the early 1320s. The latest work is Burley’s </w:t>
      </w:r>
      <w:r w:rsidRPr="009744E4">
        <w:rPr>
          <w:rFonts w:ascii="Baskerville Old Face" w:hAnsi="Baskerville Old Face"/>
          <w:i/>
        </w:rPr>
        <w:t>De Puritate Artis Logicae, Tractatus Longior</w:t>
      </w:r>
      <w:r w:rsidRPr="009744E4">
        <w:rPr>
          <w:rFonts w:ascii="Baskerville Old Face" w:hAnsi="Baskerville Old Face"/>
        </w:rPr>
        <w:t xml:space="preserve">, which likely </w:t>
      </w:r>
      <w:r w:rsidR="00611642">
        <w:rPr>
          <w:rFonts w:ascii="Baskerville Old Face" w:hAnsi="Baskerville Old Face"/>
        </w:rPr>
        <w:t xml:space="preserve">reached </w:t>
      </w:r>
      <w:r w:rsidRPr="009744E4">
        <w:rPr>
          <w:rFonts w:ascii="Baskerville Old Face" w:hAnsi="Baskerville Old Face"/>
        </w:rPr>
        <w:t>its current form at the University of Paris between 1324 and 1327,</w:t>
      </w:r>
      <w:r w:rsidRPr="009744E4">
        <w:rPr>
          <w:rStyle w:val="FootnoteReference"/>
          <w:rFonts w:ascii="Baskerville Old Face" w:hAnsi="Baskerville Old Face"/>
        </w:rPr>
        <w:footnoteReference w:id="7"/>
      </w:r>
      <w:r w:rsidRPr="009744E4">
        <w:rPr>
          <w:rFonts w:ascii="Baskerville Old Face" w:hAnsi="Baskerville Old Face"/>
        </w:rPr>
        <w:t xml:space="preserve"> and is thought to have been revised in light of </w:t>
      </w:r>
      <w:r w:rsidRPr="009744E4">
        <w:rPr>
          <w:rFonts w:ascii="Baskerville Old Face" w:hAnsi="Baskerville Old Face"/>
        </w:rPr>
        <w:lastRenderedPageBreak/>
        <w:t xml:space="preserve">Ockham’s attack on Burley’s account of simple supposition in his </w:t>
      </w:r>
      <w:r w:rsidRPr="009744E4">
        <w:rPr>
          <w:rFonts w:ascii="Baskerville Old Face" w:hAnsi="Baskerville Old Face"/>
          <w:i/>
        </w:rPr>
        <w:t>Summa Logicae</w:t>
      </w:r>
      <w:r w:rsidRPr="009744E4">
        <w:rPr>
          <w:rFonts w:ascii="Baskerville Old Face" w:hAnsi="Baskerville Old Face"/>
        </w:rPr>
        <w:t>.</w:t>
      </w:r>
      <w:r w:rsidRPr="009744E4">
        <w:rPr>
          <w:rStyle w:val="FootnoteReference"/>
          <w:rFonts w:ascii="Baskerville Old Face" w:hAnsi="Baskerville Old Face"/>
        </w:rPr>
        <w:footnoteReference w:id="8"/>
      </w:r>
    </w:p>
    <w:p w:rsidR="006E799B" w:rsidRPr="009744E4" w:rsidRDefault="006E799B" w:rsidP="004A6B2E">
      <w:pPr>
        <w:pStyle w:val="Heading2"/>
        <w:spacing w:before="100" w:beforeAutospacing="1" w:after="100" w:afterAutospacing="1" w:line="22" w:lineRule="atLeast"/>
        <w:jc w:val="both"/>
        <w:rPr>
          <w:rFonts w:ascii="Baskerville Old Face" w:hAnsi="Baskerville Old Face"/>
          <w:color w:val="auto"/>
          <w:sz w:val="24"/>
          <w:szCs w:val="24"/>
        </w:rPr>
      </w:pPr>
      <w:bookmarkStart w:id="2" w:name="consequences-in-burleys-treatment-of-hyp"/>
      <w:r w:rsidRPr="009744E4">
        <w:rPr>
          <w:rFonts w:ascii="Baskerville Old Face" w:hAnsi="Baskerville Old Face"/>
          <w:color w:val="auto"/>
          <w:sz w:val="24"/>
          <w:szCs w:val="24"/>
        </w:rPr>
        <w:t>2.1 Consequences in Burley’s treatment of hypothetical propositions</w:t>
      </w:r>
      <w:bookmarkEnd w:id="2"/>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In the longer version of his </w:t>
      </w:r>
      <w:r w:rsidRPr="009744E4">
        <w:rPr>
          <w:rFonts w:ascii="Baskerville Old Face" w:hAnsi="Baskerville Old Face"/>
          <w:i/>
        </w:rPr>
        <w:t>De Puritate Artis Logicae</w:t>
      </w:r>
      <w:r w:rsidRPr="009744E4">
        <w:rPr>
          <w:rFonts w:ascii="Baskerville Old Face" w:hAnsi="Baskerville Old Face"/>
        </w:rPr>
        <w:t xml:space="preserve">, Burley discusses consequences in the part of the treatise devoted to hypothetical propositions, specifically that devoted to </w:t>
      </w:r>
      <w:r w:rsidRPr="009744E4">
        <w:rPr>
          <w:rFonts w:ascii="Baskerville Old Face" w:hAnsi="Baskerville Old Face"/>
          <w:i/>
        </w:rPr>
        <w:t>conditional</w:t>
      </w:r>
      <w:r w:rsidRPr="009744E4">
        <w:rPr>
          <w:rFonts w:ascii="Baskerville Old Face" w:hAnsi="Baskerville Old Face"/>
        </w:rPr>
        <w:t xml:space="preserve"> hypothetical propositions.</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Conditionals form one kind of explicit hypothetical proposition, along with conjunctions, disjunctions, and temporal propositions. In addition, Burley counts exceptive, exclusive, reduplicative, and other kinds as implicit hypotheticals.</w:t>
      </w:r>
      <w:r w:rsidRPr="009744E4">
        <w:rPr>
          <w:rStyle w:val="FootnoteReference"/>
          <w:rFonts w:ascii="Baskerville Old Face" w:hAnsi="Baskerville Old Face"/>
        </w:rPr>
        <w:footnoteReference w:id="9"/>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By ‘hypothetical proposition’, Burley means what today one might call a compound or non-atomic proposition.</w:t>
      </w:r>
      <w:r w:rsidRPr="009744E4">
        <w:rPr>
          <w:rStyle w:val="FootnoteReference"/>
          <w:rFonts w:ascii="Baskerville Old Face" w:hAnsi="Baskerville Old Face"/>
        </w:rPr>
        <w:footnoteReference w:id="10"/>
      </w:r>
      <w:r w:rsidRPr="009744E4">
        <w:rPr>
          <w:rFonts w:ascii="Baskerville Old Face" w:hAnsi="Baskerville Old Face"/>
        </w:rPr>
        <w:t xml:space="preserve"> By ‘implicit hypothetical’, he means a proposition analyzable into an explicit hypothetical, even if its surface grammar is categorical. For instance, the sentence ‘Nothing besides Socrates runs’ is called an exceptive proposition, from the function of the exceptive word ‘besides’. Burley analyzes it into the conjunction ‘Socrates runs and nothing other than Socrates runs’, whose conjuncts are called the </w:t>
      </w:r>
      <w:r w:rsidRPr="009744E4">
        <w:rPr>
          <w:rFonts w:ascii="Baskerville Old Face" w:hAnsi="Baskerville Old Face"/>
          <w:i/>
        </w:rPr>
        <w:t>exponents</w:t>
      </w:r>
      <w:r w:rsidRPr="009744E4">
        <w:rPr>
          <w:rFonts w:ascii="Baskerville Old Face" w:hAnsi="Baskerville Old Face"/>
        </w:rPr>
        <w:t xml:space="preserve"> (</w:t>
      </w:r>
      <w:r w:rsidRPr="009744E4">
        <w:rPr>
          <w:rFonts w:ascii="Baskerville Old Face" w:hAnsi="Baskerville Old Face"/>
          <w:i/>
        </w:rPr>
        <w:t>exponentes</w:t>
      </w:r>
      <w:r w:rsidRPr="009744E4">
        <w:rPr>
          <w:rFonts w:ascii="Baskerville Old Face" w:hAnsi="Baskerville Old Face"/>
        </w:rPr>
        <w:t>) of the original proposition.</w:t>
      </w:r>
      <w:r w:rsidRPr="009744E4">
        <w:rPr>
          <w:rStyle w:val="FootnoteReference"/>
          <w:rFonts w:ascii="Baskerville Old Face" w:hAnsi="Baskerville Old Face"/>
        </w:rPr>
        <w:footnoteReference w:id="11"/>
      </w:r>
      <w:r w:rsidRPr="009744E4">
        <w:rPr>
          <w:rFonts w:ascii="Baskerville Old Face" w:hAnsi="Baskerville Old Face"/>
        </w:rPr>
        <w:t xml:space="preserve"> Besides conditionals and other kinds of compound propositions, Burley also refers to conditional </w:t>
      </w:r>
      <w:r w:rsidRPr="009744E4">
        <w:rPr>
          <w:rFonts w:ascii="Baskerville Old Face" w:hAnsi="Baskerville Old Face"/>
          <w:i/>
        </w:rPr>
        <w:t>syllogisms</w:t>
      </w:r>
      <w:r w:rsidRPr="009744E4">
        <w:rPr>
          <w:rFonts w:ascii="Baskerville Old Face" w:hAnsi="Baskerville Old Face"/>
        </w:rPr>
        <w:t xml:space="preserve">, which are composed of three conditional </w:t>
      </w:r>
      <w:r w:rsidRPr="009744E4">
        <w:rPr>
          <w:rFonts w:ascii="Baskerville Old Face" w:hAnsi="Baskerville Old Face"/>
        </w:rPr>
        <w:lastRenderedPageBreak/>
        <w:t xml:space="preserve">hypothetical propositions - or, in the cases of </w:t>
      </w:r>
      <w:r w:rsidRPr="009744E4">
        <w:rPr>
          <w:rFonts w:ascii="Baskerville Old Face" w:hAnsi="Baskerville Old Face"/>
          <w:i/>
        </w:rPr>
        <w:t>modus ponens</w:t>
      </w:r>
      <w:r w:rsidRPr="009744E4">
        <w:rPr>
          <w:rFonts w:ascii="Baskerville Old Face" w:hAnsi="Baskerville Old Face"/>
        </w:rPr>
        <w:t xml:space="preserve"> and </w:t>
      </w:r>
      <w:r w:rsidRPr="009744E4">
        <w:rPr>
          <w:rFonts w:ascii="Baskerville Old Face" w:hAnsi="Baskerville Old Face"/>
          <w:i/>
        </w:rPr>
        <w:t>modus tollens</w:t>
      </w:r>
      <w:r w:rsidRPr="009744E4">
        <w:rPr>
          <w:rFonts w:ascii="Baskerville Old Face" w:hAnsi="Baskerville Old Face"/>
        </w:rPr>
        <w:t>, one hypothetical and two categoricals - two of which are premises concluding to the third.</w:t>
      </w:r>
      <w:r w:rsidRPr="009744E4">
        <w:rPr>
          <w:rStyle w:val="FootnoteReference"/>
          <w:rFonts w:ascii="Baskerville Old Face" w:hAnsi="Baskerville Old Face"/>
        </w:rPr>
        <w:footnoteReference w:id="12"/>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According to Burley, a consequence is an act performed in a conditional hypothetical proposition by words like ‘if’, ‘thus’, and ‘therefore’ - the same act signified by the term ‘follows’ in a categorical proposition.</w:t>
      </w:r>
      <w:r w:rsidRPr="009744E4">
        <w:rPr>
          <w:rStyle w:val="FootnoteReference"/>
          <w:rFonts w:ascii="Baskerville Old Face" w:hAnsi="Baskerville Old Face"/>
        </w:rPr>
        <w:footnoteReference w:id="13"/>
      </w:r>
      <w:r w:rsidRPr="009744E4">
        <w:rPr>
          <w:rFonts w:ascii="Baskerville Old Face" w:hAnsi="Baskerville Old Face"/>
        </w:rPr>
        <w:t xml:space="preserve"> Consequences are not themselves conditionals. Neither are they distinguished from conditionals by the use of ‘therefore’ or ‘follows’ rather than ‘if ... then’ to conjoin two propositions.</w:t>
      </w:r>
      <w:r w:rsidRPr="009744E4">
        <w:rPr>
          <w:rStyle w:val="FootnoteReference"/>
          <w:rFonts w:ascii="Baskerville Old Face" w:hAnsi="Baskerville Old Face"/>
        </w:rPr>
        <w:footnoteReference w:id="14"/>
      </w:r>
      <w:r w:rsidRPr="009744E4">
        <w:rPr>
          <w:rFonts w:ascii="Baskerville Old Face" w:hAnsi="Baskerville Old Face"/>
        </w:rPr>
        <w:t xml:space="preserve"> Rather, ‘conditional’ connotes the grammatical or syntactic structure </w:t>
      </w:r>
      <w:r w:rsidR="008F706C">
        <w:rPr>
          <w:rFonts w:ascii="Baskerville Old Face" w:hAnsi="Baskerville Old Face"/>
        </w:rPr>
        <w:t>in which</w:t>
      </w:r>
      <w:r w:rsidRPr="009744E4">
        <w:rPr>
          <w:rFonts w:ascii="Baskerville Old Face" w:hAnsi="Baskerville Old Face"/>
        </w:rPr>
        <w:t xml:space="preserve"> a consequence is shown; ‘consequence’, the semantic relation obtaining between a conditional’s parts. Because of this close link between consequences and conditionals, </w:t>
      </w:r>
      <w:r w:rsidRPr="009744E4">
        <w:rPr>
          <w:rFonts w:ascii="Baskerville Old Face" w:hAnsi="Baskerville Old Face"/>
        </w:rPr>
        <w:lastRenderedPageBreak/>
        <w:t>one finds the same vocabulary applied to both terms in Burley’s work.</w:t>
      </w:r>
      <w:r w:rsidRPr="009744E4">
        <w:rPr>
          <w:rStyle w:val="FootnoteReference"/>
          <w:rFonts w:ascii="Baskerville Old Face" w:hAnsi="Baskerville Old Face"/>
        </w:rPr>
        <w:footnoteReference w:id="15"/>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Burley’s consequences are located in a natural, not formal, language.</w:t>
      </w:r>
      <w:r w:rsidRPr="009744E4">
        <w:rPr>
          <w:rStyle w:val="FootnoteReference"/>
          <w:rFonts w:ascii="Baskerville Old Face" w:hAnsi="Baskerville Old Face"/>
        </w:rPr>
        <w:footnoteReference w:id="16"/>
      </w:r>
      <w:r w:rsidRPr="009744E4">
        <w:rPr>
          <w:rFonts w:ascii="Baskerville Old Face" w:hAnsi="Baskerville Old Face"/>
        </w:rPr>
        <w:t xml:space="preserve"> Because the linguistic limitations of Latin are taken seriously, certain kinds of consequences cannot be unambiguously stated in it: syllogisms cannot be contraposed;</w:t>
      </w:r>
      <w:r w:rsidRPr="009744E4">
        <w:rPr>
          <w:rStyle w:val="FootnoteReference"/>
          <w:rFonts w:ascii="Baskerville Old Face" w:hAnsi="Baskerville Old Face"/>
        </w:rPr>
        <w:footnoteReference w:id="17"/>
      </w:r>
      <w:r w:rsidRPr="009744E4">
        <w:rPr>
          <w:rFonts w:ascii="Baskerville Old Face" w:hAnsi="Baskerville Old Face"/>
        </w:rPr>
        <w:t xml:space="preserve"> one cannot move from sentential to term negation to negate a complex term, as in ‘non-(white tree),’</w:t>
      </w:r>
      <w:r w:rsidRPr="009744E4">
        <w:rPr>
          <w:rStyle w:val="FootnoteReference"/>
          <w:rFonts w:ascii="Baskerville Old Face" w:hAnsi="Baskerville Old Face"/>
        </w:rPr>
        <w:footnoteReference w:id="18"/>
      </w:r>
      <w:r w:rsidRPr="009744E4">
        <w:rPr>
          <w:rFonts w:ascii="Baskerville Old Face" w:hAnsi="Baskerville Old Face"/>
        </w:rPr>
        <w:t xml:space="preserve"> and one may object to a consequence on the grounds that its premises are well-formed while its conclusion is not.</w:t>
      </w:r>
      <w:r w:rsidRPr="009744E4">
        <w:rPr>
          <w:rStyle w:val="FootnoteReference"/>
          <w:rFonts w:ascii="Baskerville Old Face" w:hAnsi="Baskerville Old Face"/>
        </w:rPr>
        <w:footnoteReference w:id="19"/>
      </w:r>
    </w:p>
    <w:p w:rsidR="006E799B" w:rsidRPr="009744E4" w:rsidRDefault="006E799B" w:rsidP="004A6B2E">
      <w:pPr>
        <w:pStyle w:val="Heading2"/>
        <w:spacing w:before="100" w:beforeAutospacing="1" w:after="100" w:afterAutospacing="1" w:line="22" w:lineRule="atLeast"/>
        <w:jc w:val="both"/>
        <w:rPr>
          <w:rFonts w:ascii="Baskerville Old Face" w:hAnsi="Baskerville Old Face"/>
          <w:color w:val="auto"/>
          <w:sz w:val="24"/>
          <w:szCs w:val="24"/>
        </w:rPr>
      </w:pPr>
      <w:bookmarkStart w:id="4" w:name="burleys-division-of-consequences"/>
      <w:r w:rsidRPr="009744E4">
        <w:rPr>
          <w:rFonts w:ascii="Baskerville Old Face" w:hAnsi="Baskerville Old Face"/>
          <w:color w:val="auto"/>
          <w:sz w:val="24"/>
          <w:szCs w:val="24"/>
        </w:rPr>
        <w:t>2.2 Burley’s division of consequences</w:t>
      </w:r>
      <w:bookmarkEnd w:id="4"/>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Burley divides consequences into simple and as-of-now, and subdivides the former into natural and accidental consequences.</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According to Burley, a simple consequence is one ‘which holds for every time, such that the antecedent can never be true unless the consequent is true’. An as-of-now consequence, by contrast, ‘holds for a given time and not always.’</w:t>
      </w:r>
      <w:r w:rsidRPr="009744E4">
        <w:rPr>
          <w:rStyle w:val="FootnoteReference"/>
          <w:rFonts w:ascii="Baskerville Old Face" w:hAnsi="Baskerville Old Face"/>
        </w:rPr>
        <w:footnoteReference w:id="20"/>
      </w:r>
      <w:r w:rsidRPr="009744E4">
        <w:rPr>
          <w:rFonts w:ascii="Baskerville Old Face" w:hAnsi="Baskerville Old Face"/>
        </w:rPr>
        <w:t xml:space="preserve"> This distinction is already present in the earlier </w:t>
      </w:r>
      <w:r w:rsidRPr="009744E4">
        <w:rPr>
          <w:rFonts w:ascii="Baskerville Old Face" w:hAnsi="Baskerville Old Face"/>
          <w:i/>
        </w:rPr>
        <w:t>De consequentiis</w:t>
      </w:r>
      <w:r w:rsidRPr="009744E4">
        <w:rPr>
          <w:rFonts w:ascii="Baskerville Old Face" w:hAnsi="Baskerville Old Face"/>
        </w:rPr>
        <w:t xml:space="preserve">, where it is also referred to as one </w:t>
      </w:r>
      <w:r w:rsidRPr="009744E4">
        <w:rPr>
          <w:rFonts w:ascii="Baskerville Old Face" w:hAnsi="Baskerville Old Face"/>
        </w:rPr>
        <w:lastRenderedPageBreak/>
        <w:t xml:space="preserve">between simple and as-of-now </w:t>
      </w:r>
      <w:r w:rsidRPr="009744E4">
        <w:rPr>
          <w:rFonts w:ascii="Baskerville Old Face" w:hAnsi="Baskerville Old Face"/>
          <w:i/>
        </w:rPr>
        <w:t>conditionals</w:t>
      </w:r>
      <w:r w:rsidRPr="009744E4">
        <w:rPr>
          <w:rFonts w:ascii="Baskerville Old Face" w:hAnsi="Baskerville Old Face"/>
        </w:rPr>
        <w:t>.</w:t>
      </w:r>
      <w:r w:rsidRPr="009744E4">
        <w:rPr>
          <w:rStyle w:val="FootnoteReference"/>
          <w:rFonts w:ascii="Baskerville Old Face" w:hAnsi="Baskerville Old Face"/>
        </w:rPr>
        <w:footnoteReference w:id="21"/>
      </w:r>
      <w:r w:rsidRPr="009744E4">
        <w:rPr>
          <w:rFonts w:ascii="Baskerville Old Face" w:hAnsi="Baskerville Old Face"/>
        </w:rPr>
        <w:t xml:space="preserve"> Burley’s definitions for simple and as-of-now consequence do not substantially differ from those in Ockham or Buridan.</w:t>
      </w:r>
      <w:r w:rsidRPr="009744E4">
        <w:rPr>
          <w:rStyle w:val="FootnoteReference"/>
          <w:rFonts w:ascii="Baskerville Old Face" w:hAnsi="Baskerville Old Face"/>
        </w:rPr>
        <w:footnoteReference w:id="22"/>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Burley defines a natural consequence as one where ‘the antecedent includes the consequent’. Such a consequence ‘holds through an intrinsic topic’, while an accidental consequence is one ‘which holds by an extrinsic topic.’</w:t>
      </w:r>
      <w:r w:rsidRPr="009744E4">
        <w:rPr>
          <w:rStyle w:val="FootnoteReference"/>
          <w:rFonts w:ascii="Baskerville Old Face" w:hAnsi="Baskerville Old Face"/>
        </w:rPr>
        <w:footnoteReference w:id="23"/>
      </w:r>
      <w:r w:rsidRPr="009744E4">
        <w:rPr>
          <w:rFonts w:ascii="Baskerville Old Face" w:hAnsi="Baskerville Old Face"/>
        </w:rPr>
        <w:t xml:space="preserve"> Surprisingly, the division between natural and accidental consequences is not found at all in the </w:t>
      </w:r>
      <w:r w:rsidRPr="009744E4">
        <w:rPr>
          <w:rFonts w:ascii="Baskerville Old Face" w:hAnsi="Baskerville Old Face"/>
          <w:i/>
        </w:rPr>
        <w:t>Tractatus Brevior</w:t>
      </w:r>
      <w:r w:rsidRPr="009744E4">
        <w:rPr>
          <w:rFonts w:ascii="Baskerville Old Face" w:hAnsi="Baskerville Old Face"/>
        </w:rPr>
        <w:t xml:space="preserve">. It is, however, in Burley’s earlier </w:t>
      </w:r>
      <w:r w:rsidRPr="009744E4">
        <w:rPr>
          <w:rFonts w:ascii="Baskerville Old Face" w:hAnsi="Baskerville Old Face"/>
          <w:i/>
        </w:rPr>
        <w:t>De consequentiis</w:t>
      </w:r>
      <w:r w:rsidRPr="009744E4">
        <w:rPr>
          <w:rFonts w:ascii="Baskerville Old Face" w:hAnsi="Baskerville Old Face"/>
        </w:rPr>
        <w:t>, which further distinguishes two kinds of accidental consequences: for the one, which ‘holds on account of the terms or matter’, Burley gives the proposition ‘That God exists is true, therefore that God exists is necessary (since truth in God and necessity are the same)’ as an example; for the other, Burley gives as examples propositions with an impossible antecedent or a necessary consequent.</w:t>
      </w:r>
      <w:r w:rsidRPr="009744E4">
        <w:rPr>
          <w:rStyle w:val="FootnoteReference"/>
          <w:rFonts w:ascii="Baskerville Old Face" w:hAnsi="Baskerville Old Face"/>
        </w:rPr>
        <w:footnoteReference w:id="24"/>
      </w:r>
      <w:r w:rsidRPr="009744E4">
        <w:rPr>
          <w:rFonts w:ascii="Baskerville Old Face" w:hAnsi="Baskerville Old Face"/>
        </w:rPr>
        <w:t xml:space="preserve"> This division is not presented in the later </w:t>
      </w:r>
      <w:r w:rsidRPr="009744E4">
        <w:rPr>
          <w:rFonts w:ascii="Baskerville Old Face" w:hAnsi="Baskerville Old Face"/>
          <w:i/>
        </w:rPr>
        <w:t>De Puritate</w:t>
      </w:r>
      <w:r w:rsidRPr="009744E4">
        <w:rPr>
          <w:rFonts w:ascii="Baskerville Old Face" w:hAnsi="Baskerville Old Face"/>
        </w:rPr>
        <w:t>, though as we shall see, it shows up tacitly in the solution to a problem there.</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Discussion of topics goes back to Aristotle, and its medieval reception is heavily mediated through the work of Boethius.</w:t>
      </w:r>
      <w:r w:rsidRPr="009744E4">
        <w:rPr>
          <w:rStyle w:val="FootnoteReference"/>
          <w:rFonts w:ascii="Baskerville Old Face" w:hAnsi="Baskerville Old Face"/>
        </w:rPr>
        <w:footnoteReference w:id="25"/>
      </w:r>
      <w:r w:rsidRPr="009744E4">
        <w:rPr>
          <w:rFonts w:ascii="Baskerville Old Face" w:hAnsi="Baskerville Old Face"/>
        </w:rPr>
        <w:t xml:space="preserve"> By the time of Burley, the topical apparatus grounding his distinction between natural and accidental consequences has been expanded and simplified in different ways. It has been simplified by the identification of maximal propositions, in virtue of which topics are traditionally said to hold, with rules: ‘A maximal proposition is nothing but a rule whereby a consequence holds.’</w:t>
      </w:r>
      <w:r w:rsidRPr="009744E4">
        <w:rPr>
          <w:rStyle w:val="FootnoteReference"/>
          <w:rFonts w:ascii="Baskerville Old Face" w:hAnsi="Baskerville Old Face"/>
        </w:rPr>
        <w:footnoteReference w:id="26"/>
      </w:r>
      <w:r w:rsidRPr="009744E4">
        <w:rPr>
          <w:rFonts w:ascii="Baskerville Old Face" w:hAnsi="Baskerville Old Face"/>
        </w:rPr>
        <w:t xml:space="preserve"> It has been </w:t>
      </w:r>
      <w:r w:rsidRPr="009744E4">
        <w:rPr>
          <w:rFonts w:ascii="Baskerville Old Face" w:hAnsi="Baskerville Old Face"/>
        </w:rPr>
        <w:lastRenderedPageBreak/>
        <w:t>expanded by the claim that such a rule need not be a dialectical one - the traditional purview of topical argument - but may be more broadly logical;</w:t>
      </w:r>
      <w:r w:rsidRPr="009744E4">
        <w:rPr>
          <w:rStyle w:val="FootnoteReference"/>
          <w:rFonts w:ascii="Baskerville Old Face" w:hAnsi="Baskerville Old Face"/>
        </w:rPr>
        <w:footnoteReference w:id="27"/>
      </w:r>
      <w:r w:rsidRPr="009744E4">
        <w:rPr>
          <w:rFonts w:ascii="Baskerville Old Face" w:hAnsi="Baskerville Old Face"/>
        </w:rPr>
        <w:t xml:space="preserve"> and by the admission of an indefinite number of differences of maximal propositions, rather than the traditional twenty-five or so admitted by Themistius and Boethius. For Burley,</w:t>
      </w:r>
    </w:p>
    <w:p w:rsidR="006E799B" w:rsidRPr="009744E4" w:rsidRDefault="006E799B" w:rsidP="00DB51E9">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Not every maximal proposition arises from a difference of a maximal proposition known to us, because not every difference of a maximal proposition has a name. For many maximal propositions are necessary, and still do not have names imposed on the differences of those maximal [propositions].</w:t>
      </w:r>
      <w:r w:rsidRPr="009744E4">
        <w:rPr>
          <w:rStyle w:val="FootnoteReference"/>
          <w:rFonts w:ascii="Baskerville Old Face" w:hAnsi="Baskerville Old Face"/>
          <w:sz w:val="24"/>
          <w:szCs w:val="24"/>
        </w:rPr>
        <w:footnoteReference w:id="28"/>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most important use Burley makes of extrinsic topics is in his justification of the rules </w:t>
      </w:r>
      <w:r w:rsidRPr="009744E4">
        <w:rPr>
          <w:rFonts w:ascii="Baskerville Old Face" w:hAnsi="Baskerville Old Face"/>
          <w:i/>
        </w:rPr>
        <w:t>from the impossible anything follows (ex impossibili quodlibet)</w:t>
      </w:r>
      <w:r w:rsidRPr="009744E4">
        <w:rPr>
          <w:rFonts w:ascii="Baskerville Old Face" w:hAnsi="Baskerville Old Face"/>
        </w:rPr>
        <w:t xml:space="preserve"> and </w:t>
      </w:r>
      <w:r w:rsidRPr="009744E4">
        <w:rPr>
          <w:rFonts w:ascii="Baskerville Old Face" w:hAnsi="Baskerville Old Face"/>
          <w:i/>
        </w:rPr>
        <w:t>the necessary follows from anything (necessarium ex quolibet)</w:t>
      </w:r>
      <w:r w:rsidRPr="009744E4">
        <w:rPr>
          <w:rFonts w:ascii="Baskerville Old Face" w:hAnsi="Baskerville Old Face"/>
        </w:rPr>
        <w:t xml:space="preserve">. The former is justified by the extrinsic topic </w:t>
      </w:r>
      <w:r w:rsidRPr="009744E4">
        <w:rPr>
          <w:rFonts w:ascii="Baskerville Old Face" w:hAnsi="Baskerville Old Face"/>
          <w:i/>
        </w:rPr>
        <w:t>from the lesser (a minore)</w:t>
      </w:r>
      <w:r w:rsidRPr="009744E4">
        <w:rPr>
          <w:rFonts w:ascii="Baskerville Old Face" w:hAnsi="Baskerville Old Face"/>
        </w:rPr>
        <w:t>, on the grounds that if something impossible holds, then given it is less likely that something impossible holds than another proposition, that other proposition can be inferred.</w:t>
      </w:r>
      <w:r w:rsidRPr="009744E4">
        <w:rPr>
          <w:rStyle w:val="FootnoteReference"/>
          <w:rFonts w:ascii="Baskerville Old Face" w:hAnsi="Baskerville Old Face"/>
        </w:rPr>
        <w:footnoteReference w:id="29"/>
      </w:r>
      <w:r w:rsidRPr="009744E4">
        <w:rPr>
          <w:rFonts w:ascii="Baskerville Old Face" w:hAnsi="Baskerville Old Face"/>
        </w:rPr>
        <w:t xml:space="preserve"> The </w:t>
      </w:r>
      <w:r w:rsidRPr="009744E4">
        <w:rPr>
          <w:rFonts w:ascii="Baskerville Old Face" w:hAnsi="Baskerville Old Face"/>
          <w:i/>
        </w:rPr>
        <w:t>Tractatus Brevior</w:t>
      </w:r>
      <w:r w:rsidRPr="009744E4">
        <w:rPr>
          <w:rFonts w:ascii="Baskerville Old Face" w:hAnsi="Baskerville Old Face"/>
        </w:rPr>
        <w:t xml:space="preserve"> notes that this places some restrictions on the rule itself: for instance, the more impossible cannot be inferred from the less impossible.</w:t>
      </w:r>
      <w:r w:rsidRPr="009744E4">
        <w:rPr>
          <w:rStyle w:val="FootnoteReference"/>
          <w:rFonts w:ascii="Baskerville Old Face" w:hAnsi="Baskerville Old Face"/>
        </w:rPr>
        <w:footnoteReference w:id="30"/>
      </w:r>
    </w:p>
    <w:p w:rsidR="006E799B" w:rsidRPr="009744E4" w:rsidRDefault="006E799B" w:rsidP="004A6B2E">
      <w:pPr>
        <w:pStyle w:val="Heading2"/>
        <w:spacing w:before="100" w:beforeAutospacing="1" w:after="100" w:afterAutospacing="1" w:line="22" w:lineRule="atLeast"/>
        <w:jc w:val="both"/>
        <w:rPr>
          <w:rFonts w:ascii="Baskerville Old Face" w:hAnsi="Baskerville Old Face"/>
          <w:color w:val="auto"/>
          <w:sz w:val="24"/>
          <w:szCs w:val="24"/>
        </w:rPr>
      </w:pPr>
      <w:bookmarkStart w:id="10" w:name="burleys-enumeration-of-consequences"/>
      <w:r w:rsidRPr="009744E4">
        <w:rPr>
          <w:rFonts w:ascii="Baskerville Old Face" w:hAnsi="Baskerville Old Face"/>
          <w:color w:val="auto"/>
          <w:sz w:val="24"/>
          <w:szCs w:val="24"/>
        </w:rPr>
        <w:t>2.3 Burley’s enumeration of consequences</w:t>
      </w:r>
      <w:bookmarkEnd w:id="10"/>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In both the shorter and longer versions of the </w:t>
      </w:r>
      <w:r w:rsidRPr="009744E4">
        <w:rPr>
          <w:rFonts w:ascii="Baskerville Old Face" w:hAnsi="Baskerville Old Face"/>
          <w:i/>
        </w:rPr>
        <w:t>De Puritate</w:t>
      </w:r>
      <w:r w:rsidRPr="009744E4">
        <w:rPr>
          <w:rFonts w:ascii="Baskerville Old Face" w:hAnsi="Baskerville Old Face"/>
        </w:rPr>
        <w:t xml:space="preserve">, Burley calls certain rules governing conditional hypothetical propositions ‘principal’, thereby distinguishing them from other rules which are said to depend on them. Burley gives ten principal rules in the </w:t>
      </w:r>
      <w:r w:rsidRPr="009744E4">
        <w:rPr>
          <w:rFonts w:ascii="Baskerville Old Face" w:hAnsi="Baskerville Old Face"/>
          <w:i/>
        </w:rPr>
        <w:t>Tractatus Brevior</w:t>
      </w:r>
      <w:r w:rsidRPr="009744E4">
        <w:rPr>
          <w:rFonts w:ascii="Baskerville Old Face" w:hAnsi="Baskerville Old Face"/>
        </w:rPr>
        <w:t xml:space="preserve">, reduced to five in the </w:t>
      </w:r>
      <w:r w:rsidRPr="009744E4">
        <w:rPr>
          <w:rFonts w:ascii="Baskerville Old Face" w:hAnsi="Baskerville Old Face"/>
          <w:i/>
        </w:rPr>
        <w:t>Tractatus Longior</w:t>
      </w:r>
      <w:r w:rsidRPr="009744E4">
        <w:rPr>
          <w:rFonts w:ascii="Baskerville Old Face" w:hAnsi="Baskerville Old Face"/>
        </w:rPr>
        <w:t xml:space="preserve">. Nearly all of the rules mentioned are also found in the earlier </w:t>
      </w:r>
      <w:r w:rsidRPr="009744E4">
        <w:rPr>
          <w:rFonts w:ascii="Baskerville Old Face" w:hAnsi="Baskerville Old Face"/>
          <w:i/>
        </w:rPr>
        <w:t>De consequentiis</w:t>
      </w:r>
      <w:r w:rsidRPr="009744E4">
        <w:rPr>
          <w:rFonts w:ascii="Baskerville Old Face" w:hAnsi="Baskerville Old Face"/>
        </w:rPr>
        <w:t xml:space="preserve">, though it does not mention principal rules. The first, second, and fifth rules of the </w:t>
      </w:r>
      <w:r w:rsidRPr="009744E4">
        <w:rPr>
          <w:rFonts w:ascii="Baskerville Old Face" w:hAnsi="Baskerville Old Face"/>
          <w:i/>
        </w:rPr>
        <w:t>Tractatus Longior</w:t>
      </w:r>
      <w:r w:rsidRPr="009744E4">
        <w:rPr>
          <w:rFonts w:ascii="Baskerville Old Face" w:hAnsi="Baskerville Old Face"/>
        </w:rPr>
        <w:t xml:space="preserve"> are the first three rules of the </w:t>
      </w:r>
      <w:r w:rsidRPr="009744E4">
        <w:rPr>
          <w:rFonts w:ascii="Baskerville Old Face" w:hAnsi="Baskerville Old Face"/>
          <w:i/>
        </w:rPr>
        <w:t>Tractatus Brevior</w:t>
      </w:r>
      <w:r w:rsidRPr="009744E4">
        <w:rPr>
          <w:rFonts w:ascii="Baskerville Old Face" w:hAnsi="Baskerville Old Face"/>
        </w:rPr>
        <w:t>. These are, respectively: (1) that ‘in every good simple [as-of-now] consequence, the antecedent cannot [now] be true without the consequent’;</w:t>
      </w:r>
      <w:r w:rsidRPr="009744E4">
        <w:rPr>
          <w:rStyle w:val="FootnoteReference"/>
          <w:rFonts w:ascii="Baskerville Old Face" w:hAnsi="Baskerville Old Face"/>
        </w:rPr>
        <w:footnoteReference w:id="31"/>
      </w:r>
      <w:r w:rsidRPr="009744E4">
        <w:rPr>
          <w:rFonts w:ascii="Baskerville Old Face" w:hAnsi="Baskerville Old Face"/>
        </w:rPr>
        <w:t xml:space="preserve"> (2a) ‘whatever follows from </w:t>
      </w:r>
      <w:r w:rsidRPr="009744E4">
        <w:rPr>
          <w:rFonts w:ascii="Baskerville Old Face" w:hAnsi="Baskerville Old Face"/>
        </w:rPr>
        <w:lastRenderedPageBreak/>
        <w:t>the consequent follows from the antecedent’; (2b) ‘whatever entails (</w:t>
      </w:r>
      <w:r w:rsidRPr="009744E4">
        <w:rPr>
          <w:rFonts w:ascii="Baskerville Old Face" w:hAnsi="Baskerville Old Face"/>
          <w:i/>
        </w:rPr>
        <w:t>antecedit</w:t>
      </w:r>
      <w:r w:rsidRPr="009744E4">
        <w:rPr>
          <w:rFonts w:ascii="Baskerville Old Face" w:hAnsi="Baskerville Old Face"/>
        </w:rPr>
        <w:t>) the antecedent entails the consequent’;</w:t>
      </w:r>
      <w:r w:rsidRPr="009744E4">
        <w:rPr>
          <w:rStyle w:val="FootnoteReference"/>
          <w:rFonts w:ascii="Baskerville Old Face" w:hAnsi="Baskerville Old Face"/>
        </w:rPr>
        <w:footnoteReference w:id="32"/>
      </w:r>
      <w:r w:rsidRPr="009744E4">
        <w:rPr>
          <w:rFonts w:ascii="Baskerville Old Face" w:hAnsi="Baskerville Old Face"/>
        </w:rPr>
        <w:t xml:space="preserve"> and (5) ‘whenever a consequent follows from an antecedent, the contradictory opposite of the antecedent follows from the contradictory opposite of the consequent’ (i.e. contraposition).</w:t>
      </w:r>
      <w:r w:rsidRPr="009744E4">
        <w:rPr>
          <w:rStyle w:val="FootnoteReference"/>
          <w:rFonts w:ascii="Baskerville Old Face" w:hAnsi="Baskerville Old Face"/>
        </w:rPr>
        <w:footnoteReference w:id="33"/>
      </w:r>
      <w:r w:rsidRPr="009744E4">
        <w:rPr>
          <w:rFonts w:ascii="Baskerville Old Face" w:hAnsi="Baskerville Old Face"/>
        </w:rPr>
        <w:t xml:space="preserve"> Several other rules in the </w:t>
      </w:r>
      <w:r w:rsidRPr="009744E4">
        <w:rPr>
          <w:rFonts w:ascii="Baskerville Old Face" w:hAnsi="Baskerville Old Face"/>
          <w:i/>
        </w:rPr>
        <w:t>Tractatus Brevior</w:t>
      </w:r>
      <w:r w:rsidRPr="009744E4">
        <w:rPr>
          <w:rFonts w:ascii="Baskerville Old Face" w:hAnsi="Baskerville Old Face"/>
        </w:rPr>
        <w:t xml:space="preserve"> are not straightforward rules about </w:t>
      </w:r>
      <w:r w:rsidRPr="009744E4">
        <w:rPr>
          <w:rFonts w:ascii="Baskerville Old Face" w:hAnsi="Baskerville Old Face"/>
          <w:i/>
        </w:rPr>
        <w:t>consequence</w:t>
      </w:r>
      <w:r w:rsidRPr="009744E4">
        <w:rPr>
          <w:rFonts w:ascii="Baskerville Old Face" w:hAnsi="Baskerville Old Face"/>
        </w:rPr>
        <w:t xml:space="preserve">, but rather govern supposition, negation, or denotation. The </w:t>
      </w:r>
      <w:r w:rsidRPr="009744E4">
        <w:rPr>
          <w:rFonts w:ascii="Baskerville Old Face" w:hAnsi="Baskerville Old Face"/>
          <w:i/>
        </w:rPr>
        <w:t>Tractatus Longior</w:t>
      </w:r>
      <w:r w:rsidRPr="009744E4">
        <w:rPr>
          <w:rFonts w:ascii="Baskerville Old Face" w:hAnsi="Baskerville Old Face"/>
        </w:rPr>
        <w:t xml:space="preserve"> moves these to other sections of its text. Rule four of the </w:t>
      </w:r>
      <w:r w:rsidRPr="009744E4">
        <w:rPr>
          <w:rFonts w:ascii="Baskerville Old Face" w:hAnsi="Baskerville Old Face"/>
          <w:i/>
        </w:rPr>
        <w:t>Tractatus Brevior</w:t>
      </w:r>
      <w:r w:rsidRPr="009744E4">
        <w:rPr>
          <w:rFonts w:ascii="Baskerville Old Face" w:hAnsi="Baskerville Old Face"/>
        </w:rPr>
        <w:t xml:space="preserve">, for instance, is called a ‘general rule’ in the </w:t>
      </w:r>
      <w:r w:rsidRPr="009744E4">
        <w:rPr>
          <w:rFonts w:ascii="Baskerville Old Face" w:hAnsi="Baskerville Old Face"/>
          <w:i/>
        </w:rPr>
        <w:t>Tractatus Longior</w:t>
      </w:r>
      <w:r w:rsidRPr="009744E4">
        <w:rPr>
          <w:rFonts w:ascii="Baskerville Old Face" w:hAnsi="Baskerville Old Face"/>
        </w:rPr>
        <w:t>.</w:t>
      </w:r>
      <w:r w:rsidRPr="009744E4">
        <w:rPr>
          <w:rStyle w:val="FootnoteReference"/>
          <w:rFonts w:ascii="Baskerville Old Face" w:hAnsi="Baskerville Old Face"/>
        </w:rPr>
        <w:footnoteReference w:id="34"/>
      </w:r>
      <w:r w:rsidRPr="009744E4">
        <w:rPr>
          <w:rFonts w:ascii="Baskerville Old Face" w:hAnsi="Baskerville Old Face"/>
        </w:rPr>
        <w:t xml:space="preserve"> Rule six of the earlier treatise is mentioned in the later treatise’s section on supposition.</w:t>
      </w:r>
      <w:r w:rsidRPr="009744E4">
        <w:rPr>
          <w:rStyle w:val="FootnoteReference"/>
          <w:rFonts w:ascii="Baskerville Old Face" w:hAnsi="Baskerville Old Face"/>
        </w:rPr>
        <w:footnoteReference w:id="35"/>
      </w:r>
      <w:r w:rsidRPr="009744E4">
        <w:rPr>
          <w:rFonts w:ascii="Baskerville Old Face" w:hAnsi="Baskerville Old Face"/>
        </w:rPr>
        <w:t xml:space="preserve"> Rule ten of the earlier treatise appears in connection with the solution to a sophism in the later treatise.</w:t>
      </w:r>
      <w:r w:rsidRPr="009744E4">
        <w:rPr>
          <w:rStyle w:val="FootnoteReference"/>
          <w:rFonts w:ascii="Baskerville Old Face" w:hAnsi="Baskerville Old Face"/>
        </w:rPr>
        <w:footnoteReference w:id="36"/>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rules governing consequences in the </w:t>
      </w:r>
      <w:r w:rsidRPr="009744E4">
        <w:rPr>
          <w:rFonts w:ascii="Baskerville Old Face" w:hAnsi="Baskerville Old Face"/>
          <w:i/>
        </w:rPr>
        <w:t>Tractatus Longior</w:t>
      </w:r>
      <w:r w:rsidRPr="009744E4">
        <w:rPr>
          <w:rFonts w:ascii="Baskerville Old Face" w:hAnsi="Baskerville Old Face"/>
        </w:rPr>
        <w:t xml:space="preserve">, by contrast, all explicitly concern relations of following, with the two new principal rules in the </w:t>
      </w:r>
      <w:r w:rsidRPr="009744E4">
        <w:rPr>
          <w:rFonts w:ascii="Baskerville Old Face" w:hAnsi="Baskerville Old Face"/>
          <w:i/>
        </w:rPr>
        <w:t>Tractatus Longior</w:t>
      </w:r>
      <w:r w:rsidRPr="009744E4">
        <w:rPr>
          <w:rFonts w:ascii="Baskerville Old Face" w:hAnsi="Baskerville Old Face"/>
        </w:rPr>
        <w:t xml:space="preserve">, rules three and four, relating following to compatibility and incompatibility. These rules, already present in the </w:t>
      </w:r>
      <w:r w:rsidRPr="009744E4">
        <w:rPr>
          <w:rFonts w:ascii="Baskerville Old Face" w:hAnsi="Baskerville Old Face"/>
          <w:i/>
        </w:rPr>
        <w:t>De consequentiis</w:t>
      </w:r>
      <w:r w:rsidRPr="009744E4">
        <w:rPr>
          <w:rFonts w:ascii="Baskerville Old Face" w:hAnsi="Baskerville Old Face"/>
        </w:rPr>
        <w:t>,</w:t>
      </w:r>
      <w:r w:rsidRPr="009744E4">
        <w:rPr>
          <w:rStyle w:val="FootnoteReference"/>
          <w:rFonts w:ascii="Baskerville Old Face" w:hAnsi="Baskerville Old Face"/>
        </w:rPr>
        <w:footnoteReference w:id="37"/>
      </w:r>
      <w:r w:rsidRPr="009744E4">
        <w:rPr>
          <w:rFonts w:ascii="Baskerville Old Face" w:hAnsi="Baskerville Old Face"/>
        </w:rPr>
        <w:t xml:space="preserve"> are (3) whatever conflicts with the consequent conflicts with the antecedent, and (4) whatever stands with the antecedent stands with the consequent.</w:t>
      </w:r>
      <w:r w:rsidRPr="009744E4">
        <w:rPr>
          <w:rStyle w:val="FootnoteReference"/>
          <w:rFonts w:ascii="Baskerville Old Face" w:hAnsi="Baskerville Old Face"/>
        </w:rPr>
        <w:footnoteReference w:id="38"/>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Burley gives no justification for principal rules one, two, or five of the </w:t>
      </w:r>
      <w:r w:rsidRPr="009744E4">
        <w:rPr>
          <w:rFonts w:ascii="Baskerville Old Face" w:hAnsi="Baskerville Old Face"/>
          <w:i/>
        </w:rPr>
        <w:t>Tractatus Longior</w:t>
      </w:r>
      <w:r w:rsidRPr="009744E4">
        <w:rPr>
          <w:rFonts w:ascii="Baskerville Old Face" w:hAnsi="Baskerville Old Face"/>
        </w:rPr>
        <w:t>. He does, however, provide arguments for rules three and four.</w:t>
      </w:r>
      <w:r w:rsidRPr="009744E4">
        <w:rPr>
          <w:rStyle w:val="FootnoteReference"/>
          <w:rFonts w:ascii="Baskerville Old Face" w:hAnsi="Baskerville Old Face"/>
        </w:rPr>
        <w:footnoteReference w:id="39"/>
      </w:r>
      <w:r w:rsidRPr="009744E4">
        <w:rPr>
          <w:rFonts w:ascii="Baskerville Old Face" w:hAnsi="Baskerville Old Face"/>
        </w:rPr>
        <w:t xml:space="preserve"> That for the third relies on two applications of the transitivity principle given in rule two, and that for the fourth employs a definition of ‘able to stand with another’ reducing it to the notion ‘can be true with’ found in rule one. We cannot thus construe Burley’s principle rules as being strictly independent from each other. Burley also restricts the fifth rule, ‘from the opposite of the consequent the opposite of the antecedent follows’, to non-syllogistic consequences on syntactic grounds: for Burley, the </w:t>
      </w:r>
      <w:r w:rsidRPr="009744E4">
        <w:rPr>
          <w:rFonts w:ascii="Baskerville Old Face" w:hAnsi="Baskerville Old Face"/>
        </w:rPr>
        <w:lastRenderedPageBreak/>
        <w:t>premises of a syllogism do not form one proposition, either simple or complex, and so neither does their negation.</w:t>
      </w:r>
      <w:r w:rsidRPr="009744E4">
        <w:rPr>
          <w:rStyle w:val="FootnoteReference"/>
          <w:rFonts w:ascii="Baskerville Old Face" w:hAnsi="Baskerville Old Face"/>
        </w:rPr>
        <w:footnoteReference w:id="40"/>
      </w:r>
    </w:p>
    <w:p w:rsidR="006E799B" w:rsidRPr="009744E4" w:rsidRDefault="006E799B" w:rsidP="004A6B2E">
      <w:pPr>
        <w:pStyle w:val="Heading3"/>
        <w:spacing w:before="100" w:beforeAutospacing="1" w:after="100" w:afterAutospacing="1" w:line="22" w:lineRule="atLeast"/>
        <w:jc w:val="both"/>
        <w:rPr>
          <w:rFonts w:ascii="Baskerville Old Face" w:hAnsi="Baskerville Old Face"/>
          <w:color w:val="auto"/>
          <w:sz w:val="24"/>
          <w:szCs w:val="24"/>
        </w:rPr>
      </w:pPr>
      <w:bookmarkStart w:id="11" w:name="principal-and-derivative-rules"/>
      <w:r w:rsidRPr="009744E4">
        <w:rPr>
          <w:rFonts w:ascii="Baskerville Old Face" w:hAnsi="Baskerville Old Face"/>
          <w:color w:val="auto"/>
          <w:sz w:val="24"/>
          <w:szCs w:val="24"/>
        </w:rPr>
        <w:t>2.3.1 Principal and derivative rules</w:t>
      </w:r>
      <w:bookmarkEnd w:id="11"/>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Besides these principal rules, Burley gives a small number of rules said to follow from these: from the first, that (1.1) in a simple consequence, the impossible does not follow from the contingent and (1.2) that the contingent does not follow from the necessary;</w:t>
      </w:r>
      <w:r w:rsidRPr="009744E4">
        <w:rPr>
          <w:rStyle w:val="FootnoteReference"/>
          <w:rFonts w:ascii="Baskerville Old Face" w:hAnsi="Baskerville Old Face"/>
        </w:rPr>
        <w:footnoteReference w:id="41"/>
      </w:r>
      <w:r w:rsidRPr="009744E4">
        <w:rPr>
          <w:rFonts w:ascii="Baskerville Old Face" w:hAnsi="Baskerville Old Face"/>
        </w:rPr>
        <w:t xml:space="preserve"> from the second, that (2.1) whatever follows from the antecedent and consequent follows from the antecedent by itself (</w:t>
      </w:r>
      <w:r w:rsidRPr="009744E4">
        <w:rPr>
          <w:rFonts w:ascii="Baskerville Old Face" w:hAnsi="Baskerville Old Face"/>
          <w:i/>
        </w:rPr>
        <w:t>per se</w:t>
      </w:r>
      <w:r w:rsidRPr="009744E4">
        <w:rPr>
          <w:rFonts w:ascii="Baskerville Old Face" w:hAnsi="Baskerville Old Face"/>
        </w:rPr>
        <w:t>), and (2.2) that whatever follows from the consequent with something added follows from the antecedent with the same added;</w:t>
      </w:r>
      <w:r w:rsidRPr="009744E4">
        <w:rPr>
          <w:rStyle w:val="FootnoteReference"/>
          <w:rFonts w:ascii="Baskerville Old Face" w:hAnsi="Baskerville Old Face"/>
        </w:rPr>
        <w:footnoteReference w:id="42"/>
      </w:r>
      <w:r w:rsidRPr="009744E4">
        <w:rPr>
          <w:rFonts w:ascii="Baskerville Old Face" w:hAnsi="Baskerville Old Face"/>
        </w:rPr>
        <w:t xml:space="preserve"> from the third and fourth, that (4.1) if the consequences of certain propositions conflict so do those propositions, (4.2) consequences with compossible antecedents have compossible consequences, and (4.3) that in a good consequence, the opposite of the consequent conflicts with the antecedent;</w:t>
      </w:r>
      <w:r w:rsidRPr="009744E4">
        <w:rPr>
          <w:rStyle w:val="FootnoteReference"/>
          <w:rFonts w:ascii="Baskerville Old Face" w:hAnsi="Baskerville Old Face"/>
        </w:rPr>
        <w:footnoteReference w:id="43"/>
      </w:r>
      <w:r w:rsidRPr="009744E4">
        <w:rPr>
          <w:rFonts w:ascii="Baskerville Old Face" w:hAnsi="Baskerville Old Face"/>
        </w:rPr>
        <w:t xml:space="preserve"> from the fifth, that (5.1) whatever follows from the opposite of the antecedent follows from the opposite of the consequent, and (5.2) whatever entails the opposite of the consequent entails the opposite of the antecedent.</w:t>
      </w:r>
      <w:r w:rsidR="00B56C43">
        <w:rPr>
          <w:rStyle w:val="FootnoteReference"/>
          <w:rFonts w:ascii="Baskerville Old Face" w:hAnsi="Baskerville Old Face"/>
        </w:rPr>
        <w:footnoteReference w:id="44"/>
      </w:r>
    </w:p>
    <w:p w:rsidR="006E799B" w:rsidRPr="009744E4" w:rsidRDefault="006E799B" w:rsidP="001A10CF">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lastRenderedPageBreak/>
        <w:t xml:space="preserve">Already in the </w:t>
      </w:r>
      <w:r w:rsidRPr="009744E4">
        <w:rPr>
          <w:rFonts w:ascii="Baskerville Old Face" w:hAnsi="Baskerville Old Face"/>
          <w:i/>
        </w:rPr>
        <w:t>De consequentiis</w:t>
      </w:r>
      <w:r w:rsidRPr="009744E4">
        <w:rPr>
          <w:rFonts w:ascii="Baskerville Old Face" w:hAnsi="Baskerville Old Face"/>
        </w:rPr>
        <w:t xml:space="preserve">’ discussion of the </w:t>
      </w:r>
      <w:r w:rsidRPr="009744E4">
        <w:rPr>
          <w:rFonts w:ascii="Baskerville Old Face" w:hAnsi="Baskerville Old Face"/>
          <w:i/>
        </w:rPr>
        <w:t>Tractatus Longior</w:t>
      </w:r>
      <w:r w:rsidRPr="009744E4">
        <w:rPr>
          <w:rFonts w:ascii="Baskerville Old Face" w:hAnsi="Baskerville Old Face"/>
        </w:rPr>
        <w:t xml:space="preserve">’s rule (2.1), Burley makes clear that following can occur in different ways, each of varying strength: the rule is said to follow ‘at least in the same way </w:t>
      </w:r>
      <w:r w:rsidRPr="009744E4">
        <w:rPr>
          <w:rFonts w:ascii="Baskerville Old Face" w:hAnsi="Baskerville Old Face"/>
          <w:i/>
        </w:rPr>
        <w:t>ex impossibili quodlibet</w:t>
      </w:r>
      <w:r w:rsidRPr="009744E4">
        <w:rPr>
          <w:rFonts w:ascii="Baskerville Old Face" w:hAnsi="Baskerville Old Face"/>
        </w:rPr>
        <w:t xml:space="preserve"> follows’ - i.e. accidentally, via an extrinsic topic, and not on account of the terms.</w:t>
      </w:r>
      <w:r w:rsidRPr="009744E4">
        <w:rPr>
          <w:rStyle w:val="FootnoteReference"/>
          <w:rFonts w:ascii="Baskerville Old Face" w:hAnsi="Baskerville Old Face"/>
        </w:rPr>
        <w:footnoteReference w:id="45"/>
      </w:r>
      <w:r w:rsidRPr="009744E4">
        <w:rPr>
          <w:rFonts w:ascii="Baskerville Old Face" w:hAnsi="Baskerville Old Face"/>
        </w:rPr>
        <w:t xml:space="preserve"> Burley’s meaning here does not seem to be that the rule holds at least with the same strength as that consequence, but rather that instances of the rule may admit of varying levels of strength, the weakest of these being that associated with explosive consequences.</w:t>
      </w:r>
      <w:r w:rsidRPr="009744E4">
        <w:rPr>
          <w:rStyle w:val="FootnoteReference"/>
          <w:rFonts w:ascii="Baskerville Old Face" w:hAnsi="Baskerville Old Face"/>
        </w:rPr>
        <w:footnoteReference w:id="46"/>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Derivative rules are not restricted instances of the principal rules, nor are they derivable solely from those rules. Burley’s expositions of derivative rules usually take the following structure: statement of the rule, reason supporting it, optional example, summary statement of the argument from the principal rule to the derivative one. Here, for instance, are Burley’s remarks on rule 2.2:</w:t>
      </w:r>
    </w:p>
    <w:p w:rsidR="006E799B" w:rsidRPr="009744E4" w:rsidRDefault="006E799B" w:rsidP="00841FAB">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The reason for the second rule is this: the antecedent with something added implies the consequent with the same added; for ‘Socrates runs and you are sitting, therefore a man runs and you are sitting’ follows. Since, then, whatever follows from the consequent follows from the antecedent, it must be that whatever follows from the consequent with something added, follows from the antecedent with the same added.</w:t>
      </w:r>
      <w:r w:rsidRPr="009744E4">
        <w:rPr>
          <w:rStyle w:val="FootnoteReference"/>
          <w:rFonts w:ascii="Baskerville Old Face" w:hAnsi="Baskerville Old Face"/>
          <w:sz w:val="24"/>
          <w:szCs w:val="24"/>
        </w:rPr>
        <w:footnoteReference w:id="47"/>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Here and elsewhere, the reason gives information that must be used with the principal rule to obtain the derived one. In one place, Burley tells us ‘from one [proposition] nothing follows, neither </w:t>
      </w:r>
      <w:r w:rsidRPr="009744E4">
        <w:rPr>
          <w:rFonts w:ascii="Baskerville Old Face" w:hAnsi="Baskerville Old Face"/>
        </w:rPr>
        <w:lastRenderedPageBreak/>
        <w:t>enthymematically nor syllogistically.’</w:t>
      </w:r>
      <w:r w:rsidRPr="009744E4">
        <w:rPr>
          <w:rStyle w:val="FootnoteReference"/>
          <w:rFonts w:ascii="Baskerville Old Face" w:hAnsi="Baskerville Old Face"/>
        </w:rPr>
        <w:footnoteReference w:id="48"/>
      </w:r>
      <w:r w:rsidRPr="009744E4">
        <w:rPr>
          <w:rFonts w:ascii="Baskerville Old Face" w:hAnsi="Baskerville Old Face"/>
        </w:rPr>
        <w:t xml:space="preserve"> Burley’s meaning here is that every good consequence relies on premises and/or connections other than those stated explicitly in the premise itself. This holds also for arguments deriving rules from other rules.</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Many of the consequences Burley discusses, principally those depending on Burley’s second rule, amount to what Hodges has felicitously described as a ‘calculus of monotonicity’. Briefly, let </w:t>
      </w:r>
      <m:oMath>
        <m:r>
          <w:rPr>
            <w:rFonts w:ascii="Cambria Math" w:hAnsi="Cambria Math"/>
          </w:rPr>
          <m:t>T</m:t>
        </m:r>
      </m:oMath>
      <w:r w:rsidRPr="009744E4">
        <w:rPr>
          <w:rFonts w:ascii="Baskerville Old Face" w:hAnsi="Baskerville Old Face"/>
        </w:rPr>
        <w:t xml:space="preserve">, </w:t>
      </w:r>
      <m:oMath>
        <m:r>
          <w:rPr>
            <w:rFonts w:ascii="Cambria Math" w:hAnsi="Cambria Math"/>
          </w:rPr>
          <m:t>T'</m:t>
        </m:r>
      </m:oMath>
      <w:r w:rsidRPr="009744E4">
        <w:rPr>
          <w:rFonts w:ascii="Baskerville Old Face" w:hAnsi="Baskerville Old Face"/>
        </w:rPr>
        <w:t xml:space="preserve"> be noun phrases, </w:t>
      </w:r>
      <m:oMath>
        <m:r>
          <w:rPr>
            <w:rFonts w:ascii="Cambria Math" w:hAnsi="Cambria Math"/>
          </w:rPr>
          <m:t>S(T)</m:t>
        </m:r>
      </m:oMath>
      <w:r w:rsidRPr="009744E4">
        <w:rPr>
          <w:rFonts w:ascii="Baskerville Old Face" w:hAnsi="Baskerville Old Face"/>
        </w:rPr>
        <w:t xml:space="preserve"> a sentence in which </w:t>
      </w:r>
      <m:oMath>
        <m:r>
          <w:rPr>
            <w:rFonts w:ascii="Cambria Math" w:hAnsi="Cambria Math"/>
          </w:rPr>
          <m:t>(T)</m:t>
        </m:r>
      </m:oMath>
      <w:r w:rsidRPr="009744E4">
        <w:rPr>
          <w:rFonts w:ascii="Baskerville Old Face" w:hAnsi="Baskerville Old Face"/>
        </w:rPr>
        <w:t xml:space="preserve"> occurs, and </w:t>
      </w:r>
      <m:oMath>
        <m:r>
          <w:rPr>
            <w:rFonts w:ascii="Cambria Math" w:hAnsi="Cambria Math"/>
          </w:rPr>
          <m:t>S(T'/T)</m:t>
        </m:r>
      </m:oMath>
      <w:r w:rsidRPr="009744E4">
        <w:rPr>
          <w:rFonts w:ascii="Baskerville Old Face" w:hAnsi="Baskerville Old Face"/>
        </w:rPr>
        <w:t xml:space="preserve"> the result of replacing all instances of </w:t>
      </w:r>
      <m:oMath>
        <m:r>
          <w:rPr>
            <w:rFonts w:ascii="Cambria Math" w:hAnsi="Cambria Math"/>
          </w:rPr>
          <m:t>T</m:t>
        </m:r>
      </m:oMath>
      <w:r w:rsidRPr="009744E4">
        <w:rPr>
          <w:rFonts w:ascii="Baskerville Old Face" w:hAnsi="Baskerville Old Face"/>
        </w:rPr>
        <w:t xml:space="preserve"> in </w:t>
      </w:r>
      <m:oMath>
        <m:r>
          <w:rPr>
            <w:rFonts w:ascii="Cambria Math" w:hAnsi="Cambria Math"/>
          </w:rPr>
          <m:t>S</m:t>
        </m:r>
      </m:oMath>
      <w:r w:rsidRPr="009744E4">
        <w:rPr>
          <w:rFonts w:ascii="Baskerville Old Face" w:hAnsi="Baskerville Old Face"/>
        </w:rPr>
        <w:t xml:space="preserve"> with instances of </w:t>
      </w:r>
      <m:oMath>
        <m:r>
          <w:rPr>
            <w:rFonts w:ascii="Cambria Math" w:hAnsi="Cambria Math"/>
          </w:rPr>
          <m:t>T'</m:t>
        </m:r>
      </m:oMath>
      <w:r w:rsidRPr="009744E4">
        <w:rPr>
          <w:rFonts w:ascii="Baskerville Old Face" w:hAnsi="Baskerville Old Face"/>
        </w:rPr>
        <w:t xml:space="preserve">. Now an occurrence of a term </w:t>
      </w:r>
      <m:oMath>
        <m:r>
          <w:rPr>
            <w:rFonts w:ascii="Cambria Math" w:hAnsi="Cambria Math"/>
          </w:rPr>
          <m:t>T</m:t>
        </m:r>
      </m:oMath>
      <w:r w:rsidRPr="009744E4">
        <w:rPr>
          <w:rFonts w:ascii="Baskerville Old Face" w:hAnsi="Baskerville Old Face"/>
        </w:rPr>
        <w:t xml:space="preserve"> in a sentence </w:t>
      </w:r>
      <m:oMath>
        <m:r>
          <w:rPr>
            <w:rFonts w:ascii="Cambria Math" w:hAnsi="Cambria Math"/>
          </w:rPr>
          <m:t>S</m:t>
        </m:r>
      </m:oMath>
      <w:r w:rsidRPr="009744E4">
        <w:rPr>
          <w:rFonts w:ascii="Baskerville Old Face" w:hAnsi="Baskerville Old Face"/>
        </w:rPr>
        <w:t xml:space="preserve"> is </w:t>
      </w:r>
      <w:r w:rsidRPr="009744E4">
        <w:rPr>
          <w:rFonts w:ascii="Baskerville Old Face" w:hAnsi="Baskerville Old Face"/>
          <w:i/>
        </w:rPr>
        <w:t>upwards monotonic</w:t>
      </w:r>
      <w:r w:rsidRPr="009744E4">
        <w:rPr>
          <w:rFonts w:ascii="Baskerville Old Face" w:hAnsi="Baskerville Old Face"/>
        </w:rPr>
        <w:t xml:space="preserve"> iff the consequence</w:t>
      </w:r>
    </w:p>
    <w:p w:rsidR="006E799B" w:rsidRPr="009744E4" w:rsidRDefault="006E799B" w:rsidP="00FE3302">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 xml:space="preserve">Every </w:t>
      </w:r>
      <m:oMath>
        <m:r>
          <w:rPr>
            <w:rFonts w:ascii="Cambria Math" w:hAnsi="Cambria Math"/>
            <w:sz w:val="24"/>
            <w:szCs w:val="24"/>
          </w:rPr>
          <m:t>T</m:t>
        </m:r>
      </m:oMath>
      <w:r w:rsidRPr="009744E4">
        <w:rPr>
          <w:rFonts w:ascii="Baskerville Old Face" w:hAnsi="Baskerville Old Face"/>
          <w:sz w:val="24"/>
          <w:szCs w:val="24"/>
        </w:rPr>
        <w:t xml:space="preserve"> is a </w:t>
      </w:r>
      <m:oMath>
        <m:r>
          <w:rPr>
            <w:rFonts w:ascii="Cambria Math" w:hAnsi="Cambria Math"/>
            <w:sz w:val="24"/>
            <w:szCs w:val="24"/>
          </w:rPr>
          <m:t>T'</m:t>
        </m:r>
      </m:oMath>
      <w:r w:rsidRPr="009744E4">
        <w:rPr>
          <w:rFonts w:ascii="Baskerville Old Face" w:hAnsi="Baskerville Old Face"/>
          <w:sz w:val="24"/>
          <w:szCs w:val="24"/>
        </w:rPr>
        <w:t xml:space="preserve">. </w:t>
      </w:r>
      <m:oMath>
        <m:r>
          <w:rPr>
            <w:rFonts w:ascii="Cambria Math" w:hAnsi="Cambria Math"/>
            <w:sz w:val="24"/>
            <w:szCs w:val="24"/>
          </w:rPr>
          <m:t>S(T)</m:t>
        </m:r>
      </m:oMath>
      <w:r w:rsidRPr="009744E4">
        <w:rPr>
          <w:rFonts w:ascii="Baskerville Old Face" w:hAnsi="Baskerville Old Face"/>
          <w:sz w:val="24"/>
          <w:szCs w:val="24"/>
        </w:rPr>
        <w:t xml:space="preserve">. Therefore, </w:t>
      </w:r>
      <m:oMath>
        <m:r>
          <w:rPr>
            <w:rFonts w:ascii="Cambria Math" w:hAnsi="Cambria Math"/>
            <w:sz w:val="24"/>
            <w:szCs w:val="24"/>
          </w:rPr>
          <m:t>S(T'/T)</m:t>
        </m:r>
      </m:oMath>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is good; and </w:t>
      </w:r>
      <w:r w:rsidRPr="009744E4">
        <w:rPr>
          <w:rFonts w:ascii="Baskerville Old Face" w:hAnsi="Baskerville Old Face"/>
          <w:i/>
        </w:rPr>
        <w:t>downwards monotonic</w:t>
      </w:r>
      <w:r w:rsidRPr="009744E4">
        <w:rPr>
          <w:rFonts w:ascii="Baskerville Old Face" w:hAnsi="Baskerville Old Face"/>
        </w:rPr>
        <w:t xml:space="preserve"> iff the consequence</w:t>
      </w:r>
    </w:p>
    <w:p w:rsidR="006E799B" w:rsidRPr="009744E4" w:rsidRDefault="006E799B" w:rsidP="00FE3302">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 xml:space="preserve">Every </w:t>
      </w:r>
      <m:oMath>
        <m:r>
          <w:rPr>
            <w:rFonts w:ascii="Cambria Math" w:hAnsi="Cambria Math"/>
            <w:sz w:val="24"/>
            <w:szCs w:val="24"/>
          </w:rPr>
          <m:t>T</m:t>
        </m:r>
      </m:oMath>
      <w:r w:rsidRPr="009744E4">
        <w:rPr>
          <w:rFonts w:ascii="Baskerville Old Face" w:hAnsi="Baskerville Old Face"/>
          <w:sz w:val="24"/>
          <w:szCs w:val="24"/>
        </w:rPr>
        <w:t xml:space="preserve"> is a </w:t>
      </w:r>
      <m:oMath>
        <m:r>
          <w:rPr>
            <w:rFonts w:ascii="Cambria Math" w:hAnsi="Cambria Math"/>
            <w:sz w:val="24"/>
            <w:szCs w:val="24"/>
          </w:rPr>
          <m:t>T'</m:t>
        </m:r>
      </m:oMath>
      <w:r w:rsidRPr="009744E4">
        <w:rPr>
          <w:rFonts w:ascii="Baskerville Old Face" w:hAnsi="Baskerville Old Face"/>
          <w:sz w:val="24"/>
          <w:szCs w:val="24"/>
        </w:rPr>
        <w:t xml:space="preserve">. </w:t>
      </w:r>
      <m:oMath>
        <m:r>
          <w:rPr>
            <w:rFonts w:ascii="Cambria Math" w:hAnsi="Cambria Math"/>
            <w:sz w:val="24"/>
            <w:szCs w:val="24"/>
          </w:rPr>
          <m:t>S(T'/T)</m:t>
        </m:r>
      </m:oMath>
      <w:r w:rsidRPr="009744E4">
        <w:rPr>
          <w:rFonts w:ascii="Baskerville Old Face" w:hAnsi="Baskerville Old Face"/>
          <w:sz w:val="24"/>
          <w:szCs w:val="24"/>
        </w:rPr>
        <w:t xml:space="preserve">. Therefore, </w:t>
      </w:r>
      <m:oMath>
        <m:r>
          <w:rPr>
            <w:rFonts w:ascii="Cambria Math" w:hAnsi="Cambria Math"/>
            <w:sz w:val="24"/>
            <w:szCs w:val="24"/>
          </w:rPr>
          <m:t>S(T)</m:t>
        </m:r>
      </m:oMath>
      <w:r w:rsidRPr="009744E4">
        <w:rPr>
          <w:rFonts w:ascii="Baskerville Old Face" w:hAnsi="Baskerville Old Face"/>
          <w:sz w:val="24"/>
          <w:szCs w:val="24"/>
        </w:rPr>
        <w:t>.</w:t>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is good.</w:t>
      </w:r>
      <w:r w:rsidRPr="009744E4">
        <w:rPr>
          <w:rStyle w:val="FootnoteReference"/>
          <w:rFonts w:ascii="Baskerville Old Face" w:hAnsi="Baskerville Old Face"/>
        </w:rPr>
        <w:footnoteReference w:id="49"/>
      </w:r>
      <w:r w:rsidRPr="009744E4">
        <w:rPr>
          <w:rFonts w:ascii="Baskerville Old Face" w:hAnsi="Baskerville Old Face"/>
        </w:rPr>
        <w:t xml:space="preserve"> Burley calls a consequence employing upwards monotonicity one </w:t>
      </w:r>
      <w:r w:rsidRPr="009744E4">
        <w:rPr>
          <w:rFonts w:ascii="Baskerville Old Face" w:hAnsi="Baskerville Old Face"/>
          <w:i/>
        </w:rPr>
        <w:t>from an inferior to a superior</w:t>
      </w:r>
      <w:r w:rsidRPr="009744E4">
        <w:rPr>
          <w:rFonts w:ascii="Baskerville Old Face" w:hAnsi="Baskerville Old Face"/>
        </w:rPr>
        <w:t xml:space="preserve">; and one employing downwards monotonicity, </w:t>
      </w:r>
      <w:r w:rsidRPr="009744E4">
        <w:rPr>
          <w:rFonts w:ascii="Baskerville Old Face" w:hAnsi="Baskerville Old Face"/>
          <w:i/>
        </w:rPr>
        <w:t>from a superior to an inferior</w:t>
      </w:r>
      <w:r w:rsidRPr="009744E4">
        <w:rPr>
          <w:rFonts w:ascii="Baskerville Old Face" w:hAnsi="Baskerville Old Face"/>
        </w:rPr>
        <w:t xml:space="preserve">. In the above, ‘Man’ and ‘runs’ are both upwards monotone in the sentence ‘a man runs’, and downwards monotone in the compound proposition ‘A man runs, therefore an animal moves’. In practice, the sentences of the form ‘Every </w:t>
      </w:r>
      <m:oMath>
        <m:r>
          <w:rPr>
            <w:rFonts w:ascii="Cambria Math" w:hAnsi="Cambria Math"/>
          </w:rPr>
          <m:t>T</m:t>
        </m:r>
      </m:oMath>
      <w:r w:rsidRPr="009744E4">
        <w:rPr>
          <w:rFonts w:ascii="Baskerville Old Face" w:hAnsi="Baskerville Old Face"/>
        </w:rPr>
        <w:t xml:space="preserve"> is </w:t>
      </w:r>
      <m:oMath>
        <m:r>
          <w:rPr>
            <w:rFonts w:ascii="Cambria Math" w:hAnsi="Cambria Math"/>
          </w:rPr>
          <m:t>T'</m:t>
        </m:r>
      </m:oMath>
      <w:r w:rsidRPr="009744E4">
        <w:rPr>
          <w:rFonts w:ascii="Baskerville Old Face" w:hAnsi="Baskerville Old Face"/>
        </w:rPr>
        <w:t xml:space="preserve"> factoring into the above conditions cannot be just any true universal affirmative sentence, but must be necessary truths expressing conceptual containment of the predicate in the subject.</w:t>
      </w:r>
      <w:r w:rsidRPr="009744E4">
        <w:rPr>
          <w:rStyle w:val="FootnoteReference"/>
          <w:rFonts w:ascii="Baskerville Old Face" w:hAnsi="Baskerville Old Face"/>
        </w:rPr>
        <w:footnoteReference w:id="50"/>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lastRenderedPageBreak/>
        <w:t>The development found in Burley’s treatises suggests two points for the development of his thinking about consequence, mirrored in that of the field as a whole: first, that a large body of rules for consequences had been in place before serious attempts to track relations of dependence between them; second, that the study of consequences only gradually came to be distinguished from related studies, e.g. those into supposition theory and the treatment of syncategorematic functions.</w:t>
      </w:r>
    </w:p>
    <w:p w:rsidR="006E799B" w:rsidRPr="009744E4" w:rsidRDefault="006E799B" w:rsidP="004A6B2E">
      <w:pPr>
        <w:pStyle w:val="Heading1"/>
        <w:spacing w:before="100" w:beforeAutospacing="1" w:after="100" w:afterAutospacing="1" w:line="22" w:lineRule="atLeast"/>
        <w:jc w:val="both"/>
        <w:rPr>
          <w:rFonts w:ascii="Baskerville Old Face" w:hAnsi="Baskerville Old Face"/>
          <w:color w:val="auto"/>
          <w:sz w:val="24"/>
          <w:szCs w:val="24"/>
        </w:rPr>
      </w:pPr>
      <w:bookmarkStart w:id="20" w:name="following-formally-in-burleys-logic"/>
      <w:r w:rsidRPr="009744E4">
        <w:rPr>
          <w:rFonts w:ascii="Baskerville Old Face" w:hAnsi="Baskerville Old Face"/>
          <w:color w:val="auto"/>
          <w:sz w:val="24"/>
          <w:szCs w:val="24"/>
        </w:rPr>
        <w:t>3 Following formally in Burley’s logic</w:t>
      </w:r>
      <w:bookmarkEnd w:id="20"/>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division between formal and material consequence, which became central after the work of Ockham and Buridan, plays only a minor role in Burley’s work, appearing most prominently in the solution to an objection in the </w:t>
      </w:r>
      <w:r w:rsidRPr="009744E4">
        <w:rPr>
          <w:rFonts w:ascii="Baskerville Old Face" w:hAnsi="Baskerville Old Face"/>
          <w:i/>
        </w:rPr>
        <w:t>Tractatus Longior</w:t>
      </w:r>
      <w:r w:rsidRPr="009744E4">
        <w:rPr>
          <w:rFonts w:ascii="Baskerville Old Face" w:hAnsi="Baskerville Old Face"/>
        </w:rPr>
        <w:t>.</w:t>
      </w:r>
      <w:r w:rsidRPr="009744E4">
        <w:rPr>
          <w:rStyle w:val="FootnoteReference"/>
          <w:rFonts w:ascii="Baskerville Old Face" w:hAnsi="Baskerville Old Face"/>
        </w:rPr>
        <w:footnoteReference w:id="51"/>
      </w:r>
      <w:r w:rsidRPr="009744E4">
        <w:rPr>
          <w:rFonts w:ascii="Baskerville Old Face" w:hAnsi="Baskerville Old Face"/>
        </w:rPr>
        <w:t xml:space="preserve"> Prior to this, the </w:t>
      </w:r>
      <w:r w:rsidRPr="009744E4">
        <w:rPr>
          <w:rFonts w:ascii="Baskerville Old Face" w:hAnsi="Baskerville Old Face"/>
          <w:i/>
        </w:rPr>
        <w:t>De consequentiis</w:t>
      </w:r>
      <w:r w:rsidRPr="009744E4">
        <w:rPr>
          <w:rFonts w:ascii="Baskerville Old Face" w:hAnsi="Baskerville Old Face"/>
        </w:rPr>
        <w:t xml:space="preserve">, discusses following ‘on account of the matter’ at paragraphs 70 and 168, and following formally at paragraphs 75, 84-85, 106, 118, and 168. Burley also mentions formal consequence and formal repugnance in the </w:t>
      </w:r>
      <w:r w:rsidRPr="009744E4">
        <w:rPr>
          <w:rFonts w:ascii="Baskerville Old Face" w:hAnsi="Baskerville Old Face"/>
          <w:i/>
        </w:rPr>
        <w:t>Tractatus Longior</w:t>
      </w:r>
      <w:r w:rsidRPr="009744E4">
        <w:rPr>
          <w:rFonts w:ascii="Baskerville Old Face" w:hAnsi="Baskerville Old Face"/>
        </w:rPr>
        <w:t>’s treatise on supposition.</w:t>
      </w:r>
      <w:r w:rsidRPr="009744E4">
        <w:rPr>
          <w:rStyle w:val="FootnoteReference"/>
          <w:rFonts w:ascii="Baskerville Old Face" w:hAnsi="Baskerville Old Face"/>
        </w:rPr>
        <w:footnoteReference w:id="52"/>
      </w:r>
      <w:r w:rsidRPr="009744E4">
        <w:rPr>
          <w:rFonts w:ascii="Baskerville Old Face" w:hAnsi="Baskerville Old Face"/>
        </w:rPr>
        <w:t xml:space="preserve"> In these passages, we find: that a rule fails to hold formally for a specified set of consequences when a consequence assumed to be governed by it fails to hold, i.e. when one can find a bad argument among those having the form specified by the rule;</w:t>
      </w:r>
      <w:r w:rsidRPr="009744E4">
        <w:rPr>
          <w:rStyle w:val="FootnoteReference"/>
          <w:rFonts w:ascii="Baskerville Old Face" w:hAnsi="Baskerville Old Face"/>
        </w:rPr>
        <w:footnoteReference w:id="53"/>
      </w:r>
      <w:r w:rsidRPr="009744E4">
        <w:rPr>
          <w:rFonts w:ascii="Baskerville Old Face" w:hAnsi="Baskerville Old Face"/>
        </w:rPr>
        <w:t xml:space="preserve"> that for a rule to hold formally is for it to hold generally;</w:t>
      </w:r>
      <w:r w:rsidRPr="009744E4">
        <w:rPr>
          <w:rStyle w:val="FootnoteReference"/>
          <w:rFonts w:ascii="Baskerville Old Face" w:hAnsi="Baskerville Old Face"/>
        </w:rPr>
        <w:footnoteReference w:id="54"/>
      </w:r>
      <w:r w:rsidRPr="009744E4">
        <w:rPr>
          <w:rFonts w:ascii="Baskerville Old Face" w:hAnsi="Baskerville Old Face"/>
        </w:rPr>
        <w:t xml:space="preserve"> that a rule may hold formally for only a restricted class of beings,</w:t>
      </w:r>
      <w:r w:rsidRPr="009744E4">
        <w:rPr>
          <w:rStyle w:val="FootnoteReference"/>
          <w:rFonts w:ascii="Baskerville Old Face" w:hAnsi="Baskerville Old Face"/>
        </w:rPr>
        <w:footnoteReference w:id="55"/>
      </w:r>
      <w:r w:rsidRPr="009744E4">
        <w:rPr>
          <w:rFonts w:ascii="Baskerville Old Face" w:hAnsi="Baskerville Old Face"/>
        </w:rPr>
        <w:t xml:space="preserve"> and that a consequence sharing the same form as a bad consequence does not hold formally.</w:t>
      </w:r>
      <w:r w:rsidRPr="009744E4">
        <w:rPr>
          <w:rStyle w:val="FootnoteReference"/>
          <w:rFonts w:ascii="Baskerville Old Face" w:hAnsi="Baskerville Old Face"/>
        </w:rPr>
        <w:footnoteReference w:id="56"/>
      </w:r>
      <w:r w:rsidRPr="009744E4">
        <w:rPr>
          <w:rFonts w:ascii="Baskerville Old Face" w:hAnsi="Baskerville Old Face"/>
        </w:rPr>
        <w:t xml:space="preserve"> Burley calls that part of a sentence ‘formal’ which is to be negated in its contradictory - what today one would call the main connective of a sentence.</w:t>
      </w:r>
      <w:r w:rsidRPr="009744E4">
        <w:rPr>
          <w:rStyle w:val="FootnoteReference"/>
          <w:rFonts w:ascii="Baskerville Old Face" w:hAnsi="Baskerville Old Face"/>
        </w:rPr>
        <w:footnoteReference w:id="57"/>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earliest mss. of the </w:t>
      </w:r>
      <w:r w:rsidRPr="009744E4">
        <w:rPr>
          <w:rFonts w:ascii="Baskerville Old Face" w:hAnsi="Baskerville Old Face"/>
          <w:i/>
        </w:rPr>
        <w:t>De consequentiis</w:t>
      </w:r>
      <w:r w:rsidRPr="009744E4">
        <w:rPr>
          <w:rFonts w:ascii="Baskerville Old Face" w:hAnsi="Baskerville Old Face"/>
        </w:rPr>
        <w:t xml:space="preserve"> say that rule 2.2 of the </w:t>
      </w:r>
      <w:r w:rsidRPr="009744E4">
        <w:rPr>
          <w:rFonts w:ascii="Baskerville Old Face" w:hAnsi="Baskerville Old Face"/>
          <w:i/>
        </w:rPr>
        <w:t>Tractatus Longior</w:t>
      </w:r>
      <w:r w:rsidRPr="009744E4">
        <w:rPr>
          <w:rFonts w:ascii="Baskerville Old Face" w:hAnsi="Baskerville Old Face"/>
        </w:rPr>
        <w:t xml:space="preserve"> follows ‘necessarily or formally’, apparently intending to equate these notions.</w:t>
      </w:r>
      <w:r w:rsidRPr="009744E4">
        <w:rPr>
          <w:rStyle w:val="FootnoteReference"/>
          <w:rFonts w:ascii="Baskerville Old Face" w:hAnsi="Baskerville Old Face"/>
        </w:rPr>
        <w:footnoteReference w:id="58"/>
      </w:r>
      <w:r w:rsidRPr="009744E4">
        <w:rPr>
          <w:rFonts w:ascii="Baskerville Old Face" w:hAnsi="Baskerville Old Face"/>
        </w:rPr>
        <w:t xml:space="preserve"> As in the later treatises, one also finds this rule paired with rule 2.1 in the </w:t>
      </w:r>
      <w:r w:rsidRPr="009744E4">
        <w:rPr>
          <w:rFonts w:ascii="Baskerville Old Face" w:hAnsi="Baskerville Old Face"/>
          <w:i/>
        </w:rPr>
        <w:t>De consequentiis</w:t>
      </w:r>
      <w:r w:rsidRPr="009744E4">
        <w:rPr>
          <w:rFonts w:ascii="Baskerville Old Face" w:hAnsi="Baskerville Old Face"/>
        </w:rPr>
        <w:t xml:space="preserve">, albeit with their order reversed. But by 1302, the </w:t>
      </w:r>
      <w:r w:rsidRPr="009744E4">
        <w:rPr>
          <w:rFonts w:ascii="Baskerville Old Face" w:hAnsi="Baskerville Old Face"/>
          <w:i/>
        </w:rPr>
        <w:t>De consequentiis</w:t>
      </w:r>
      <w:r w:rsidRPr="009744E4">
        <w:rPr>
          <w:rFonts w:ascii="Baskerville Old Face" w:hAnsi="Baskerville Old Face"/>
        </w:rPr>
        <w:t xml:space="preserve"> text found in the London and Cambridge mss. drops the words </w:t>
      </w:r>
      <w:r w:rsidRPr="009744E4">
        <w:rPr>
          <w:rFonts w:ascii="Baskerville Old Face" w:hAnsi="Baskerville Old Face"/>
        </w:rPr>
        <w:lastRenderedPageBreak/>
        <w:t xml:space="preserve">‘necessarily or formally’, and this equivalence does not reappear in either version of the </w:t>
      </w:r>
      <w:r w:rsidRPr="009744E4">
        <w:rPr>
          <w:rFonts w:ascii="Baskerville Old Face" w:hAnsi="Baskerville Old Face"/>
          <w:i/>
        </w:rPr>
        <w:t>De Puritate</w:t>
      </w:r>
      <w:r w:rsidRPr="009744E4">
        <w:rPr>
          <w:rFonts w:ascii="Baskerville Old Face" w:hAnsi="Baskerville Old Face"/>
        </w:rPr>
        <w:t xml:space="preserve">. Thus it seems that early on, Burley equated a formal consequence with a necessary one. This view, however, was dropped by 1302, the date given by the scribe of the London copy of Burley’s </w:t>
      </w:r>
      <w:r w:rsidRPr="009744E4">
        <w:rPr>
          <w:rFonts w:ascii="Baskerville Old Face" w:hAnsi="Baskerville Old Face"/>
          <w:i/>
        </w:rPr>
        <w:t>De consequentiis</w:t>
      </w:r>
      <w:r w:rsidRPr="009744E4">
        <w:rPr>
          <w:rFonts w:ascii="Baskerville Old Face" w:hAnsi="Baskerville Old Face"/>
        </w:rPr>
        <w:t>.</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From the passages mentioned above, we can see that some rules do not hold for all terms, but only certain kinds of terms.</w:t>
      </w:r>
      <w:r w:rsidRPr="009744E4">
        <w:rPr>
          <w:rStyle w:val="FootnoteReference"/>
          <w:rFonts w:ascii="Baskerville Old Face" w:hAnsi="Baskerville Old Face"/>
        </w:rPr>
        <w:footnoteReference w:id="59"/>
      </w:r>
      <w:r w:rsidRPr="009744E4">
        <w:rPr>
          <w:rFonts w:ascii="Baskerville Old Face" w:hAnsi="Baskerville Old Face"/>
        </w:rPr>
        <w:t xml:space="preserve"> We also find that Burley was aware of the substitution test for formal consequence alluded to by Simon of Faversham and explicit in Buridan: to determine whether a consequence is formally good, one should obtain a new sentence by substituting its categorematic terms with other terms; if one can find a consequence of this form whose antecedent can be true without its consequent, then the first consequence was not formally good.</w:t>
      </w:r>
      <w:r w:rsidRPr="009744E4">
        <w:rPr>
          <w:rStyle w:val="FootnoteReference"/>
          <w:rFonts w:ascii="Baskerville Old Face" w:hAnsi="Baskerville Old Face"/>
        </w:rPr>
        <w:footnoteReference w:id="60"/>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Unlike Buridan, Burley gives no indication that the substitution test provides not only a necessary, but also a sufficient condition for following formally. Nor, more generally, does one find any single kind of consequence defined in terms of the impossibility of the antecedent and contradictory of the consequent being true together. Burley does state that ‘for a consequence to be good, it suffices and is required that the contradictory of the consequent conflicts with the antecedent.’</w:t>
      </w:r>
      <w:r w:rsidRPr="009744E4">
        <w:rPr>
          <w:rStyle w:val="FootnoteReference"/>
          <w:rFonts w:ascii="Baskerville Old Face" w:hAnsi="Baskerville Old Face"/>
        </w:rPr>
        <w:footnoteReference w:id="61"/>
      </w:r>
      <w:r w:rsidRPr="009744E4">
        <w:rPr>
          <w:rFonts w:ascii="Baskerville Old Face" w:hAnsi="Baskerville Old Face"/>
        </w:rPr>
        <w:t xml:space="preserve"> But in order to obtain the more general definition from this - and with it the consequences </w:t>
      </w:r>
      <w:r w:rsidRPr="009744E4">
        <w:rPr>
          <w:rFonts w:ascii="Baskerville Old Face" w:hAnsi="Baskerville Old Face"/>
          <w:i/>
        </w:rPr>
        <w:t>from the impossible anything follows</w:t>
      </w:r>
      <w:r w:rsidRPr="009744E4">
        <w:rPr>
          <w:rFonts w:ascii="Baskerville Old Face" w:hAnsi="Baskerville Old Face"/>
        </w:rPr>
        <w:t xml:space="preserve"> and </w:t>
      </w:r>
      <w:r w:rsidRPr="009744E4">
        <w:rPr>
          <w:rFonts w:ascii="Baskerville Old Face" w:hAnsi="Baskerville Old Face"/>
          <w:i/>
        </w:rPr>
        <w:t>the necessary follows from anything</w:t>
      </w:r>
      <w:r w:rsidRPr="009744E4">
        <w:rPr>
          <w:rFonts w:ascii="Baskerville Old Face" w:hAnsi="Baskerville Old Face"/>
        </w:rPr>
        <w:t xml:space="preserve"> - one must assume that any proposition conflicts with an impossible one, and that any proposition stands with a necessary one. These assumptions do not appear in Burley’s text.</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One of Burley’s more illuminating passages discussing formal consequence begins with the following objection to rule 2.1 in the </w:t>
      </w:r>
      <w:r w:rsidRPr="009744E4">
        <w:rPr>
          <w:rFonts w:ascii="Baskerville Old Face" w:hAnsi="Baskerville Old Face"/>
          <w:i/>
        </w:rPr>
        <w:t>Tractatus Longior</w:t>
      </w:r>
      <w:r w:rsidRPr="009744E4">
        <w:rPr>
          <w:rFonts w:ascii="Baskerville Old Face" w:hAnsi="Baskerville Old Face"/>
        </w:rPr>
        <w:t>:</w:t>
      </w:r>
    </w:p>
    <w:p w:rsidR="006E799B" w:rsidRPr="009744E4" w:rsidRDefault="006E799B" w:rsidP="00FF1F78">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 xml:space="preserve">‘Brunellus is capable of laughter, therefore, Brunellus is a man’ follows; and from these two, it follows formally that a man is capable of laughter. For ‘Brunellus is capable of laughter, Brunellus is a man, therefore a man is capable of laughter’ follows formally. And yet from the antecedent by itself the same does not </w:t>
      </w:r>
      <w:r w:rsidRPr="009744E4">
        <w:rPr>
          <w:rFonts w:ascii="Baskerville Old Face" w:hAnsi="Baskerville Old Face"/>
          <w:sz w:val="24"/>
          <w:szCs w:val="24"/>
        </w:rPr>
        <w:lastRenderedPageBreak/>
        <w:t>follow formally. ‘Brunellus is capable of laughter, therefore a man is capable of laughter’ does not follow formally, because then distributing the consequent, the antecedent follows; and then ‘Every man is capable of laughter, therefore Brunellus is capable of laughter’ follows, which is false. And even if ‘Brunellus is capable of laughter, therefore a man is capable of laughter’ were to follow formally, it would follow in the same way placing the negation after. And then ‘Brunellus is not capable of laughter, therefore a man is not capable of laughter’ would follow, where the antecedent is true and the consequent false.</w:t>
      </w:r>
      <w:r w:rsidRPr="009744E4">
        <w:rPr>
          <w:rStyle w:val="FootnoteReference"/>
          <w:rFonts w:ascii="Baskerville Old Face" w:hAnsi="Baskerville Old Face"/>
          <w:sz w:val="24"/>
          <w:szCs w:val="24"/>
        </w:rPr>
        <w:footnoteReference w:id="62"/>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objection in the </w:t>
      </w:r>
      <w:r w:rsidRPr="009744E4">
        <w:rPr>
          <w:rFonts w:ascii="Baskerville Old Face" w:hAnsi="Baskerville Old Face"/>
          <w:i/>
        </w:rPr>
        <w:t>Tractatus Longior</w:t>
      </w:r>
      <w:r w:rsidRPr="009744E4">
        <w:rPr>
          <w:rFonts w:ascii="Baskerville Old Face" w:hAnsi="Baskerville Old Face"/>
        </w:rPr>
        <w:t xml:space="preserve"> is broken into two parts: the first assumes that an undistributed antecedent that formally entails its undistributed consequent is itself entailed by the same consequent with the term distributed; the second, that the presence of a negation should make no difference to whether an antecedent with an undistributed subject entails a consequent with one.</w:t>
      </w:r>
      <w:r w:rsidRPr="009744E4">
        <w:rPr>
          <w:rStyle w:val="FootnoteReference"/>
          <w:rFonts w:ascii="Baskerville Old Face" w:hAnsi="Baskerville Old Face"/>
        </w:rPr>
        <w:footnoteReference w:id="63"/>
      </w:r>
      <w:r w:rsidRPr="009744E4">
        <w:rPr>
          <w:rFonts w:ascii="Baskerville Old Face" w:hAnsi="Baskerville Old Face"/>
        </w:rPr>
        <w:t xml:space="preserve"> Burley </w:t>
      </w:r>
      <w:r w:rsidRPr="009744E4">
        <w:rPr>
          <w:rFonts w:ascii="Baskerville Old Face" w:hAnsi="Baskerville Old Face"/>
        </w:rPr>
        <w:lastRenderedPageBreak/>
        <w:t xml:space="preserve">accepts the first assumption already in the </w:t>
      </w:r>
      <w:r w:rsidRPr="009744E4">
        <w:rPr>
          <w:rFonts w:ascii="Baskerville Old Face" w:hAnsi="Baskerville Old Face"/>
          <w:i/>
        </w:rPr>
        <w:t>De consequentiis</w:t>
      </w:r>
      <w:r w:rsidRPr="009744E4">
        <w:rPr>
          <w:rFonts w:ascii="Baskerville Old Face" w:hAnsi="Baskerville Old Face"/>
        </w:rPr>
        <w:t xml:space="preserve">, and discusses it under the seventh principal rule of the </w:t>
      </w:r>
      <w:r w:rsidRPr="009744E4">
        <w:rPr>
          <w:rFonts w:ascii="Baskerville Old Face" w:hAnsi="Baskerville Old Face"/>
          <w:i/>
        </w:rPr>
        <w:t>Tractatus Brevior</w:t>
      </w:r>
      <w:r w:rsidRPr="009744E4">
        <w:rPr>
          <w:rFonts w:ascii="Baskerville Old Face" w:hAnsi="Baskerville Old Face"/>
        </w:rPr>
        <w:t xml:space="preserve"> - namely, that a consequence from a distributed superior to its distributed </w:t>
      </w:r>
      <w:r w:rsidRPr="009744E4">
        <w:rPr>
          <w:rFonts w:ascii="Baskerville Old Face" w:hAnsi="Baskerville Old Face"/>
          <w:i/>
        </w:rPr>
        <w:t>or</w:t>
      </w:r>
      <w:r w:rsidRPr="009744E4">
        <w:rPr>
          <w:rFonts w:ascii="Baskerville Old Face" w:hAnsi="Baskerville Old Face"/>
        </w:rPr>
        <w:t xml:space="preserve"> undistributed inferior holds, but not conversely.</w:t>
      </w:r>
      <w:r w:rsidRPr="009744E4">
        <w:rPr>
          <w:rStyle w:val="FootnoteReference"/>
          <w:rFonts w:ascii="Baskerville Old Face" w:hAnsi="Baskerville Old Face"/>
        </w:rPr>
        <w:footnoteReference w:id="64"/>
      </w:r>
      <w:r w:rsidRPr="009744E4">
        <w:rPr>
          <w:rFonts w:ascii="Baskerville Old Face" w:hAnsi="Baskerville Old Face"/>
        </w:rPr>
        <w:t xml:space="preserve"> Both of the earlier passages consider objections to the rule, and clarify its proper domain of application in the light of them. But neither mentions the notion of formality.</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In the </w:t>
      </w:r>
      <w:r w:rsidRPr="009744E4">
        <w:rPr>
          <w:rFonts w:ascii="Baskerville Old Face" w:hAnsi="Baskerville Old Face"/>
          <w:i/>
        </w:rPr>
        <w:t>De consequentiis</w:t>
      </w:r>
      <w:r w:rsidRPr="009744E4">
        <w:rPr>
          <w:rFonts w:ascii="Baskerville Old Face" w:hAnsi="Baskerville Old Face"/>
        </w:rPr>
        <w:t xml:space="preserve">, Burley responds to the objection to rule 2.1 by distinguishing between two different ways a consequent can follow from its antecedent: some consequences hold ‘by reason of its incomplex [parts]’ - i.e. the </w:t>
      </w:r>
      <w:r w:rsidRPr="009744E4">
        <w:rPr>
          <w:rFonts w:ascii="Baskerville Old Face" w:hAnsi="Baskerville Old Face"/>
          <w:i/>
        </w:rPr>
        <w:t>significata</w:t>
      </w:r>
      <w:r w:rsidRPr="009744E4">
        <w:rPr>
          <w:rFonts w:ascii="Baskerville Old Face" w:hAnsi="Baskerville Old Face"/>
        </w:rPr>
        <w:t xml:space="preserve"> of its terms; others, by reason of the whole complex.</w:t>
      </w:r>
      <w:r w:rsidRPr="009744E4">
        <w:rPr>
          <w:rStyle w:val="FootnoteReference"/>
          <w:rFonts w:ascii="Baskerville Old Face" w:hAnsi="Baskerville Old Face"/>
        </w:rPr>
        <w:footnoteReference w:id="65"/>
      </w:r>
      <w:r w:rsidRPr="009744E4">
        <w:rPr>
          <w:rFonts w:ascii="Baskerville Old Face" w:hAnsi="Baskerville Old Face"/>
        </w:rPr>
        <w:t xml:space="preserve"> The distribution rule applies to consequences of the former, but not the latter type. Furthermore, the distribution must be applied to the terms on account of which the consequence holds. The </w:t>
      </w:r>
      <w:r w:rsidRPr="009744E4">
        <w:rPr>
          <w:rFonts w:ascii="Baskerville Old Face" w:hAnsi="Baskerville Old Face"/>
          <w:i/>
        </w:rPr>
        <w:t>Tractatus Longior</w:t>
      </w:r>
      <w:r w:rsidRPr="009744E4">
        <w:rPr>
          <w:rFonts w:ascii="Baskerville Old Face" w:hAnsi="Baskerville Old Face"/>
        </w:rPr>
        <w:t xml:space="preserve"> text repeats this, adding that the consequence ‘Brunellus is capable of laughter, therefore a man is capable of laughter’ holds formally ‘by reason of three terms’ - that is, by reason of the containment relations between the </w:t>
      </w:r>
      <w:r w:rsidRPr="009744E4">
        <w:rPr>
          <w:rFonts w:ascii="Baskerville Old Face" w:hAnsi="Baskerville Old Face"/>
          <w:i/>
        </w:rPr>
        <w:t>significata</w:t>
      </w:r>
      <w:r w:rsidRPr="009744E4">
        <w:rPr>
          <w:rFonts w:ascii="Baskerville Old Face" w:hAnsi="Baskerville Old Face"/>
        </w:rPr>
        <w:t xml:space="preserve"> of the three terms ‘Brunellus’ ‘man’ and ‘risible’ here present, and not by virtue of any direct relation between the concepts ‘Brunellus’ and ‘man’. But the distribution rule only holds for consequences that are formal ‘by reason of two terms.’</w:t>
      </w:r>
      <w:r w:rsidRPr="009744E4">
        <w:rPr>
          <w:rStyle w:val="FootnoteReference"/>
          <w:rFonts w:ascii="Baskerville Old Face" w:hAnsi="Baskerville Old Face"/>
        </w:rPr>
        <w:footnoteReference w:id="66"/>
      </w:r>
      <w:r w:rsidRPr="009744E4">
        <w:rPr>
          <w:rFonts w:ascii="Baskerville Old Face" w:hAnsi="Baskerville Old Face"/>
        </w:rPr>
        <w:t xml:space="preserve"> Thus, </w:t>
      </w:r>
      <w:r w:rsidRPr="009744E4">
        <w:rPr>
          <w:rFonts w:ascii="Baskerville Old Face" w:hAnsi="Baskerville Old Face"/>
        </w:rPr>
        <w:lastRenderedPageBreak/>
        <w:t xml:space="preserve">while both texts distinguish consequences holding by virtue of their parts from those holding by virtue of their structure, the later text further distinguishes among the former type according to the number of terms it holds by, and only the later text calls these different ways of following </w:t>
      </w:r>
      <w:r w:rsidRPr="009744E4">
        <w:rPr>
          <w:rFonts w:ascii="Baskerville Old Face" w:hAnsi="Baskerville Old Face"/>
          <w:i/>
        </w:rPr>
        <w:t>formally</w:t>
      </w:r>
      <w:r w:rsidRPr="009744E4">
        <w:rPr>
          <w:rFonts w:ascii="Baskerville Old Face" w:hAnsi="Baskerville Old Face"/>
        </w:rPr>
        <w:t>.</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For Burley, consequences which hold in virtue of their whole structure include conversions, syllogisms,</w:t>
      </w:r>
      <w:r w:rsidRPr="009744E4">
        <w:rPr>
          <w:rStyle w:val="FootnoteReference"/>
          <w:rFonts w:ascii="Baskerville Old Face" w:hAnsi="Baskerville Old Face"/>
        </w:rPr>
        <w:footnoteReference w:id="67"/>
      </w:r>
      <w:r w:rsidRPr="009744E4">
        <w:rPr>
          <w:rFonts w:ascii="Baskerville Old Face" w:hAnsi="Baskerville Old Face"/>
        </w:rPr>
        <w:t xml:space="preserve"> arguments from an exclusive to a universal transposing its terms and vice versa,</w:t>
      </w:r>
      <w:r w:rsidRPr="009744E4">
        <w:rPr>
          <w:rStyle w:val="FootnoteReference"/>
          <w:rFonts w:ascii="Baskerville Old Face" w:hAnsi="Baskerville Old Face"/>
        </w:rPr>
        <w:footnoteReference w:id="68"/>
      </w:r>
      <w:r w:rsidRPr="009744E4">
        <w:rPr>
          <w:rFonts w:ascii="Baskerville Old Face" w:hAnsi="Baskerville Old Face"/>
        </w:rPr>
        <w:t xml:space="preserve"> and presumably consequences such as obversion, contraposition, and the immediate inferences found in the square of opposition. These are contrasted with consequences holding formally in virtue of their terms. What Burley describes by ‘formal consequence holding in virtue of its simple [parts]’ consists chiefly of two things: the first, standard quantificational rules for descent to singulars from quantified common nouns, and for ascent from singulars to the nouns they fall under; the second, rules for replacing terms in an antecedent with terms containing or contained by them in the consequent, what Hodges calls Burley’s ‘calculus of monotonicity.’</w:t>
      </w:r>
      <w:r w:rsidRPr="009744E4">
        <w:rPr>
          <w:rStyle w:val="FootnoteReference"/>
          <w:rFonts w:ascii="Baskerville Old Face" w:hAnsi="Baskerville Old Face"/>
        </w:rPr>
        <w:footnoteReference w:id="69"/>
      </w:r>
      <w:r w:rsidRPr="009744E4">
        <w:rPr>
          <w:rFonts w:ascii="Baskerville Old Face" w:hAnsi="Baskerville Old Face"/>
        </w:rPr>
        <w:t xml:space="preserve"> ‘A man runs, therefore an animal runs’ is said to hold by two terms; ‘Brunellus is capable of laughter, therefore, a man is capable of laughter’, by three; ‘a man runs, therefore an animal moves’, by four.</w:t>
      </w:r>
      <w:r w:rsidRPr="009744E4">
        <w:rPr>
          <w:rStyle w:val="FootnoteReference"/>
          <w:rFonts w:ascii="Baskerville Old Face" w:hAnsi="Baskerville Old Face"/>
        </w:rPr>
        <w:footnoteReference w:id="70"/>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From the above, one might infer that a consequence holding in virtue of two terms would be one where those terms are added to its </w:t>
      </w:r>
      <w:r w:rsidRPr="009744E4">
        <w:rPr>
          <w:rFonts w:ascii="Baskerville Old Face" w:hAnsi="Baskerville Old Face"/>
        </w:rPr>
        <w:lastRenderedPageBreak/>
        <w:t>list of invariant parts, its other constants remaining variable. This approach to formal consequence is explicitly championed in the 19th century by Bernard Bolzano,</w:t>
      </w:r>
      <w:r w:rsidRPr="009744E4">
        <w:rPr>
          <w:rStyle w:val="FootnoteReference"/>
          <w:rFonts w:ascii="Baskerville Old Face" w:hAnsi="Baskerville Old Face"/>
        </w:rPr>
        <w:footnoteReference w:id="71"/>
      </w:r>
      <w:r w:rsidRPr="009744E4">
        <w:rPr>
          <w:rFonts w:ascii="Baskerville Old Face" w:hAnsi="Baskerville Old Face"/>
        </w:rPr>
        <w:t xml:space="preserve"> and captures an important part of Burley’s practice with respect to consequences holding in virtue of two terms: when Burley wishes to show that a proposition fails to hold formally in two terms, he varies the third to find a counterexample. For instance, ‘Brunellus is capable of laughter, therefore a man is capable of laughter’ with ‘capable of laughter’ as variable part admits the counterexamples ‘Brunellus is running, therefore a man is running’, and ‘Brunellus is a braying animal, therefore a man is a braying animal.’</w:t>
      </w:r>
      <w:r w:rsidRPr="009744E4">
        <w:rPr>
          <w:rStyle w:val="FootnoteReference"/>
          <w:rFonts w:ascii="Baskerville Old Face" w:hAnsi="Baskerville Old Face"/>
        </w:rPr>
        <w:footnoteReference w:id="72"/>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But the problem with ascribing this approach to Burley becomes clear when one considers consequences said to hold in virtue of all of their categorematic terms. As Tarski put it,</w:t>
      </w:r>
    </w:p>
    <w:p w:rsidR="006E799B" w:rsidRPr="009744E4" w:rsidRDefault="006E799B" w:rsidP="00140891">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 xml:space="preserve">The extreme would be the case in which we treated all terms of the language as logical: the concept of following formally would then coincide with the concept of </w:t>
      </w:r>
      <w:r w:rsidRPr="009744E4">
        <w:rPr>
          <w:rFonts w:ascii="Baskerville Old Face" w:hAnsi="Baskerville Old Face"/>
          <w:i/>
          <w:sz w:val="24"/>
          <w:szCs w:val="24"/>
        </w:rPr>
        <w:t>following materially</w:t>
      </w:r>
      <w:r w:rsidRPr="009744E4">
        <w:rPr>
          <w:rFonts w:ascii="Baskerville Old Face" w:hAnsi="Baskerville Old Face"/>
          <w:sz w:val="24"/>
          <w:szCs w:val="24"/>
        </w:rPr>
        <w:t xml:space="preserve">–the sentence </w:t>
      </w:r>
      <m:oMath>
        <m:r>
          <w:rPr>
            <w:rFonts w:ascii="Cambria Math" w:hAnsi="Cambria Math"/>
            <w:sz w:val="24"/>
            <w:szCs w:val="24"/>
          </w:rPr>
          <m:t>X</m:t>
        </m:r>
      </m:oMath>
      <w:r w:rsidRPr="009744E4">
        <w:rPr>
          <w:rFonts w:ascii="Baskerville Old Face" w:hAnsi="Baskerville Old Face"/>
          <w:sz w:val="24"/>
          <w:szCs w:val="24"/>
        </w:rPr>
        <w:t xml:space="preserve"> would follow from the sentences of the class </w:t>
      </w:r>
      <m:oMath>
        <m:r>
          <m:rPr>
            <m:scr m:val="fraktur"/>
            <m:sty m:val="p"/>
          </m:rPr>
          <w:rPr>
            <w:rFonts w:ascii="Cambria Math" w:hAnsi="Cambria Math"/>
            <w:sz w:val="24"/>
            <w:szCs w:val="24"/>
          </w:rPr>
          <m:t>K</m:t>
        </m:r>
      </m:oMath>
      <w:r w:rsidRPr="009744E4">
        <w:rPr>
          <w:rFonts w:ascii="Baskerville Old Face" w:hAnsi="Baskerville Old Face"/>
          <w:sz w:val="24"/>
          <w:szCs w:val="24"/>
        </w:rPr>
        <w:t xml:space="preserve"> if and only if either the sentence </w:t>
      </w:r>
      <m:oMath>
        <m:r>
          <w:rPr>
            <w:rFonts w:ascii="Cambria Math" w:hAnsi="Cambria Math"/>
            <w:sz w:val="24"/>
            <w:szCs w:val="24"/>
          </w:rPr>
          <m:t>X</m:t>
        </m:r>
      </m:oMath>
      <w:r w:rsidRPr="009744E4">
        <w:rPr>
          <w:rFonts w:ascii="Baskerville Old Face" w:hAnsi="Baskerville Old Face"/>
          <w:sz w:val="24"/>
          <w:szCs w:val="24"/>
        </w:rPr>
        <w:t xml:space="preserve"> were true or at least one sentence of the class </w:t>
      </w:r>
      <m:oMath>
        <m:r>
          <m:rPr>
            <m:scr m:val="fraktur"/>
            <m:sty m:val="p"/>
          </m:rPr>
          <w:rPr>
            <w:rFonts w:ascii="Cambria Math" w:hAnsi="Cambria Math"/>
            <w:sz w:val="24"/>
            <w:szCs w:val="24"/>
          </w:rPr>
          <m:t>K</m:t>
        </m:r>
      </m:oMath>
      <w:r w:rsidRPr="009744E4">
        <w:rPr>
          <w:rFonts w:ascii="Baskerville Old Face" w:hAnsi="Baskerville Old Face"/>
          <w:sz w:val="24"/>
          <w:szCs w:val="24"/>
        </w:rPr>
        <w:t xml:space="preserve"> were false.</w:t>
      </w:r>
      <w:r w:rsidRPr="009744E4">
        <w:rPr>
          <w:rStyle w:val="FootnoteReference"/>
          <w:rFonts w:ascii="Baskerville Old Face" w:hAnsi="Baskerville Old Face"/>
          <w:sz w:val="24"/>
          <w:szCs w:val="24"/>
        </w:rPr>
        <w:footnoteReference w:id="73"/>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In the course of its reply, the </w:t>
      </w:r>
      <w:r w:rsidRPr="009744E4">
        <w:rPr>
          <w:rFonts w:ascii="Baskerville Old Face" w:hAnsi="Baskerville Old Face"/>
          <w:i/>
        </w:rPr>
        <w:t>Tractatus Longior</w:t>
      </w:r>
      <w:r w:rsidRPr="009744E4">
        <w:rPr>
          <w:rFonts w:ascii="Baskerville Old Face" w:hAnsi="Baskerville Old Face"/>
        </w:rPr>
        <w:t xml:space="preserve"> records a third objection making the above Tarskian assumption: a consequence where all terms are held fixed would have to be a material one.</w:t>
      </w:r>
      <w:r w:rsidRPr="009744E4">
        <w:rPr>
          <w:rStyle w:val="FootnoteReference"/>
          <w:rFonts w:ascii="Baskerville Old Face" w:hAnsi="Baskerville Old Face"/>
        </w:rPr>
        <w:footnoteReference w:id="74"/>
      </w:r>
      <w:r w:rsidRPr="009744E4">
        <w:rPr>
          <w:rFonts w:ascii="Baskerville Old Face" w:hAnsi="Baskerville Old Face"/>
        </w:rPr>
        <w:t xml:space="preserve"> </w:t>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proper interpretation of the objection, however, depends on what is meant by ‘material consequence’. On one reading, a consequence is material in that its antecedent is impossible, or its consequent necessary. This is a modalized variant on Tarski’s claim above, and accords with the examples of material consequence given in Ockham’s </w:t>
      </w:r>
      <w:r w:rsidRPr="009744E4">
        <w:rPr>
          <w:rFonts w:ascii="Baskerville Old Face" w:hAnsi="Baskerville Old Face"/>
          <w:i/>
        </w:rPr>
        <w:t>Summa Logicae</w:t>
      </w:r>
      <w:r w:rsidRPr="009744E4">
        <w:rPr>
          <w:rFonts w:ascii="Baskerville Old Face" w:hAnsi="Baskerville Old Face"/>
        </w:rPr>
        <w:t>.</w:t>
      </w:r>
      <w:r w:rsidRPr="009744E4">
        <w:rPr>
          <w:rStyle w:val="FootnoteReference"/>
          <w:rFonts w:ascii="Baskerville Old Face" w:hAnsi="Baskerville Old Face"/>
        </w:rPr>
        <w:footnoteReference w:id="75"/>
      </w:r>
      <w:r w:rsidRPr="009744E4">
        <w:rPr>
          <w:rFonts w:ascii="Baskerville Old Face" w:hAnsi="Baskerville Old Face"/>
        </w:rPr>
        <w:t xml:space="preserve"> On another reading, a material </w:t>
      </w:r>
      <w:r w:rsidRPr="009744E4">
        <w:rPr>
          <w:rFonts w:ascii="Baskerville Old Face" w:hAnsi="Baskerville Old Face"/>
        </w:rPr>
        <w:lastRenderedPageBreak/>
        <w:t>consequence is one proceeding by application of a rule that would normally be inadmissible, but is admitted in a given context because of the terms in the inference. This account of material consequence is that present in Simon of Faversham,</w:t>
      </w:r>
      <w:r w:rsidRPr="009744E4">
        <w:rPr>
          <w:rStyle w:val="FootnoteReference"/>
          <w:rFonts w:ascii="Baskerville Old Face" w:hAnsi="Baskerville Old Face"/>
        </w:rPr>
        <w:footnoteReference w:id="76"/>
      </w:r>
      <w:r w:rsidRPr="009744E4">
        <w:rPr>
          <w:rFonts w:ascii="Baskerville Old Face" w:hAnsi="Baskerville Old Face"/>
        </w:rPr>
        <w:t xml:space="preserve"> and a clear statement of the view is found in Ockham’s late </w:t>
      </w:r>
      <w:r w:rsidRPr="009744E4">
        <w:rPr>
          <w:rFonts w:ascii="Baskerville Old Face" w:hAnsi="Baskerville Old Face"/>
          <w:i/>
        </w:rPr>
        <w:t>Elementarium Logicae</w:t>
      </w:r>
      <w:r w:rsidRPr="009744E4">
        <w:rPr>
          <w:rFonts w:ascii="Baskerville Old Face" w:hAnsi="Baskerville Old Face"/>
        </w:rPr>
        <w:t>:</w:t>
      </w:r>
    </w:p>
    <w:p w:rsidR="006E799B" w:rsidRPr="009744E4" w:rsidRDefault="006E799B" w:rsidP="00832DBB">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A material consequence is [one] which does not hold by virtue of the mood of the argument, but thanks to the terms it is composed from. ‘An animal debates, therefore a man debates’ follows in this way, not because there is a good consequence from the superior to the inferior, but because the predicate ‘debates’ cannot accord to any animal besides man.</w:t>
      </w:r>
      <w:r w:rsidRPr="009744E4">
        <w:rPr>
          <w:rStyle w:val="FootnoteReference"/>
          <w:rFonts w:ascii="Baskerville Old Face" w:hAnsi="Baskerville Old Face"/>
          <w:sz w:val="24"/>
          <w:szCs w:val="24"/>
        </w:rPr>
        <w:footnoteReference w:id="77"/>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Ockham’s example here is structurally analogous to the objection found in Burley, where the failure of the consequence with the predicate changed is used to press the non-formal character of the initial consequence. It seems likely to me that the objection as Burley construes it is working with an understanding of formal consequence closer to that of Faversham and the </w:t>
      </w:r>
      <w:r w:rsidRPr="009744E4">
        <w:rPr>
          <w:rFonts w:ascii="Baskerville Old Face" w:hAnsi="Baskerville Old Face"/>
          <w:i/>
        </w:rPr>
        <w:t>Elementarium</w:t>
      </w:r>
      <w:r w:rsidRPr="009744E4">
        <w:rPr>
          <w:rFonts w:ascii="Baskerville Old Face" w:hAnsi="Baskerville Old Face"/>
        </w:rPr>
        <w:t xml:space="preserve"> than that of Tarski. Burley replies:</w:t>
      </w:r>
    </w:p>
    <w:p w:rsidR="006E799B" w:rsidRPr="009744E4" w:rsidRDefault="006E799B" w:rsidP="00815862">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For a consequence to hold in virtue of its terms is twofold: either because it holds materially by reason of its terms, or because it holds formally by reason of its terms, that is, from the formal measure (</w:t>
      </w:r>
      <w:r w:rsidRPr="009744E4">
        <w:rPr>
          <w:rFonts w:ascii="Baskerville Old Face" w:hAnsi="Baskerville Old Face"/>
          <w:i/>
          <w:sz w:val="24"/>
          <w:szCs w:val="24"/>
        </w:rPr>
        <w:t>ratione formali</w:t>
      </w:r>
      <w:r w:rsidRPr="009744E4">
        <w:rPr>
          <w:rFonts w:ascii="Baskerville Old Face" w:hAnsi="Baskerville Old Face"/>
          <w:sz w:val="24"/>
          <w:szCs w:val="24"/>
        </w:rPr>
        <w:t xml:space="preserve">) of the terms. I say then, that a consequence can be formal by reason of its terms, and this if it holds </w:t>
      </w:r>
      <w:r w:rsidRPr="009744E4">
        <w:rPr>
          <w:rFonts w:ascii="Baskerville Old Face" w:hAnsi="Baskerville Old Face"/>
          <w:i/>
          <w:sz w:val="24"/>
          <w:szCs w:val="24"/>
        </w:rPr>
        <w:t>per se</w:t>
      </w:r>
      <w:r w:rsidRPr="009744E4">
        <w:rPr>
          <w:rFonts w:ascii="Baskerville Old Face" w:hAnsi="Baskerville Old Face"/>
          <w:sz w:val="24"/>
          <w:szCs w:val="24"/>
        </w:rPr>
        <w:t xml:space="preserve"> by reason of its terms. If, however, it holds by reason of its terms accidentally, then it is not formal.</w:t>
      </w:r>
      <w:r w:rsidRPr="009744E4">
        <w:rPr>
          <w:rStyle w:val="FootnoteReference"/>
          <w:rFonts w:ascii="Baskerville Old Face" w:hAnsi="Baskerville Old Face"/>
          <w:sz w:val="24"/>
          <w:szCs w:val="24"/>
        </w:rPr>
        <w:footnoteReference w:id="78"/>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lastRenderedPageBreak/>
        <w:t>That Burley rejects Tarski’s conclusion shows he rejects the reduction of formal consequence to a consequence’s holding good under all substitutions for terms, even in the nuanced form one finds in Bolzano.</w:t>
      </w:r>
      <w:r w:rsidRPr="009744E4">
        <w:rPr>
          <w:rStyle w:val="FootnoteReference"/>
          <w:rFonts w:ascii="Baskerville Old Face" w:hAnsi="Baskerville Old Face"/>
        </w:rPr>
        <w:footnoteReference w:id="79"/>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More importantly, the above provides a way of relating the formal/material division to Burley’s earlier natural/accidental division. By a consequence holding </w:t>
      </w:r>
      <w:r w:rsidRPr="009744E4">
        <w:rPr>
          <w:rFonts w:ascii="Baskerville Old Face" w:hAnsi="Baskerville Old Face"/>
          <w:i/>
        </w:rPr>
        <w:t>per se</w:t>
      </w:r>
      <w:r w:rsidRPr="009744E4">
        <w:rPr>
          <w:rFonts w:ascii="Baskerville Old Face" w:hAnsi="Baskerville Old Face"/>
        </w:rPr>
        <w:t>, Burley means the same as one where the meaning of the consequent is contained in the antecedent.</w:t>
      </w:r>
      <w:r w:rsidRPr="009744E4">
        <w:rPr>
          <w:rStyle w:val="FootnoteReference"/>
          <w:rFonts w:ascii="Baskerville Old Face" w:hAnsi="Baskerville Old Face"/>
        </w:rPr>
        <w:footnoteReference w:id="80"/>
      </w:r>
      <w:r w:rsidRPr="009744E4">
        <w:rPr>
          <w:rFonts w:ascii="Baskerville Old Face" w:hAnsi="Baskerville Old Face"/>
        </w:rPr>
        <w:t xml:space="preserve"> This is just the containment criterion found in his definition of natural consequence.</w:t>
      </w:r>
      <w:del w:id="63" w:author="Jacob Archambault" w:date="2018-08-31T10:51:00Z">
        <w:r w:rsidRPr="009744E4" w:rsidDel="00CF19FA">
          <w:rPr>
            <w:rStyle w:val="FootnoteReference"/>
            <w:rFonts w:ascii="Baskerville Old Face" w:hAnsi="Baskerville Old Face"/>
          </w:rPr>
          <w:footnoteReference w:id="81"/>
        </w:r>
      </w:del>
      <w:r w:rsidRPr="009744E4">
        <w:rPr>
          <w:rFonts w:ascii="Baskerville Old Face" w:hAnsi="Baskerville Old Face"/>
        </w:rPr>
        <w:t xml:space="preserve"> In contrast, the above response states that a consequence holding in virtue of its terms accidentally is not formal. And as the context makes clear, Burley here intends that such a consequence be understood as a material one.</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Thus, for Burley we have 1) formal consequences holding in virtue of their whole complex, including conversions and syllogisms; 2) formal consequences which hold in virtue of their terms, such as ‘if a man is an animal, a man is a substance’; 3) accidental consequences holding in virtue of their terms, such as ‘God exists is true, therefore God exists is necessary’; and 4) another class of accidental consequences including instances of the rules </w:t>
      </w:r>
      <w:r w:rsidRPr="009744E4">
        <w:rPr>
          <w:rFonts w:ascii="Baskerville Old Face" w:hAnsi="Baskerville Old Face"/>
          <w:i/>
        </w:rPr>
        <w:t>ex impossibili quodlibet</w:t>
      </w:r>
      <w:r w:rsidRPr="009744E4">
        <w:rPr>
          <w:rFonts w:ascii="Baskerville Old Face" w:hAnsi="Baskerville Old Face"/>
        </w:rPr>
        <w:t xml:space="preserve"> and </w:t>
      </w:r>
      <w:r w:rsidRPr="009744E4">
        <w:rPr>
          <w:rFonts w:ascii="Baskerville Old Face" w:hAnsi="Baskerville Old Face"/>
          <w:i/>
        </w:rPr>
        <w:t>necessarium ad quodlibet</w:t>
      </w:r>
      <w:r w:rsidRPr="009744E4">
        <w:rPr>
          <w:rFonts w:ascii="Baskerville Old Face" w:hAnsi="Baskerville Old Face"/>
        </w:rPr>
        <w:t>.</w:t>
      </w:r>
      <w:r w:rsidRPr="009744E4">
        <w:rPr>
          <w:rStyle w:val="FootnoteReference"/>
          <w:rFonts w:ascii="Baskerville Old Face" w:hAnsi="Baskerville Old Face"/>
        </w:rPr>
        <w:footnoteReference w:id="82"/>
      </w:r>
      <w:r w:rsidRPr="009744E4">
        <w:rPr>
          <w:rFonts w:ascii="Baskerville Old Face" w:hAnsi="Baskerville Old Face"/>
        </w:rPr>
        <w:t xml:space="preserve"> The above types are listed in order of their strength, with consequences belonging to the first class being the strongest, and those of the last class the weakest. The goodness of consequences holding by their structure is immediate and necessary. Consequences holding by virtue of their terms are enthymematic consequences exhibiting a </w:t>
      </w:r>
      <w:r w:rsidRPr="009744E4">
        <w:rPr>
          <w:rFonts w:ascii="Baskerville Old Face" w:hAnsi="Baskerville Old Face"/>
          <w:i/>
        </w:rPr>
        <w:t>per se</w:t>
      </w:r>
      <w:r w:rsidRPr="009744E4">
        <w:rPr>
          <w:rFonts w:ascii="Baskerville Old Face" w:hAnsi="Baskerville Old Face"/>
        </w:rPr>
        <w:t xml:space="preserve"> containment relation between the terms on whose account the consequence is good. These should be reduced to a syllogism or syllogisms by the assumption of an additional premise or premises as the case requires.</w:t>
      </w:r>
      <w:r w:rsidRPr="009744E4">
        <w:rPr>
          <w:rStyle w:val="FootnoteReference"/>
          <w:rFonts w:ascii="Baskerville Old Face" w:hAnsi="Baskerville Old Face"/>
        </w:rPr>
        <w:footnoteReference w:id="83"/>
      </w:r>
      <w:r w:rsidRPr="009744E4">
        <w:rPr>
          <w:rFonts w:ascii="Baskerville Old Face" w:hAnsi="Baskerville Old Face"/>
        </w:rPr>
        <w:t xml:space="preserve"> This class may be further divided into consequences holding by virtue of </w:t>
      </w:r>
      <m:oMath>
        <m:r>
          <w:rPr>
            <w:rFonts w:ascii="Cambria Math" w:hAnsi="Cambria Math"/>
          </w:rPr>
          <m:t>n</m:t>
        </m:r>
      </m:oMath>
      <w:r w:rsidRPr="009744E4">
        <w:rPr>
          <w:rFonts w:ascii="Baskerville Old Face" w:hAnsi="Baskerville Old Face"/>
        </w:rPr>
        <w:t xml:space="preserve"> terms, for any </w:t>
      </w:r>
      <m:oMath>
        <m:r>
          <w:rPr>
            <w:rFonts w:ascii="Cambria Math" w:hAnsi="Cambria Math"/>
          </w:rPr>
          <m:t>n</m:t>
        </m:r>
      </m:oMath>
      <w:r w:rsidRPr="009744E4">
        <w:rPr>
          <w:rFonts w:ascii="Baskerville Old Face" w:hAnsi="Baskerville Old Face"/>
        </w:rPr>
        <w:t xml:space="preserve">. The third are consequences holding good by a restricted case of a rule that is not normally good, but is allowed in a specific context: ‘God exists is true, therefore God exists is necessary’ holds as an accidental consequence because in the context of the antecedent, the term ‘true’ supposits for the same as what the term ‘necessary’ supposits for, i.e. God’s being, thus permitting an otherwise impermissible </w:t>
      </w:r>
      <w:r w:rsidRPr="009744E4">
        <w:rPr>
          <w:rFonts w:ascii="Baskerville Old Face" w:hAnsi="Baskerville Old Face"/>
        </w:rPr>
        <w:lastRenderedPageBreak/>
        <w:t>substitution.</w:t>
      </w:r>
      <w:r w:rsidRPr="009744E4">
        <w:rPr>
          <w:rStyle w:val="FootnoteReference"/>
          <w:rFonts w:ascii="Baskerville Old Face" w:hAnsi="Baskerville Old Face"/>
        </w:rPr>
        <w:footnoteReference w:id="84"/>
      </w:r>
      <w:r w:rsidRPr="009744E4">
        <w:rPr>
          <w:rFonts w:ascii="Baskerville Old Face" w:hAnsi="Baskerville Old Face"/>
        </w:rPr>
        <w:t xml:space="preserve"> The final sort hold strictly by the extrinsic topic </w:t>
      </w:r>
      <w:r w:rsidRPr="009744E4">
        <w:rPr>
          <w:rFonts w:ascii="Baskerville Old Face" w:hAnsi="Baskerville Old Face"/>
          <w:i/>
        </w:rPr>
        <w:t>from the less</w:t>
      </w:r>
      <w:r w:rsidRPr="009744E4">
        <w:rPr>
          <w:rFonts w:ascii="Baskerville Old Face" w:hAnsi="Baskerville Old Face"/>
        </w:rPr>
        <w:t>. The first two of the above kinds are called natural consequences, and are said to hold by an intrinsic topic; the latter two, material consequences holding by an extrinsic topic.</w:t>
      </w:r>
      <w:r w:rsidRPr="009744E4">
        <w:rPr>
          <w:rStyle w:val="FootnoteReference"/>
          <w:rFonts w:ascii="Baskerville Old Face" w:hAnsi="Baskerville Old Face"/>
        </w:rPr>
        <w:footnoteReference w:id="85"/>
      </w:r>
      <w:r w:rsidRPr="009744E4">
        <w:rPr>
          <w:rFonts w:ascii="Baskerville Old Face" w:hAnsi="Baskerville Old Face"/>
        </w:rPr>
        <w:t xml:space="preserve"> Not all consequences holding in virtue of their terms are formal: there are accidental consequences which also hold in virtue of their terms.</w:t>
      </w:r>
    </w:p>
    <w:p w:rsidR="006E799B" w:rsidRPr="009744E4" w:rsidRDefault="006E799B" w:rsidP="004A6B2E">
      <w:pPr>
        <w:pStyle w:val="Heading1"/>
        <w:spacing w:before="100" w:beforeAutospacing="1" w:after="100" w:afterAutospacing="1" w:line="22" w:lineRule="atLeast"/>
        <w:jc w:val="both"/>
        <w:rPr>
          <w:rFonts w:ascii="Baskerville Old Face" w:hAnsi="Baskerville Old Face"/>
          <w:color w:val="auto"/>
          <w:sz w:val="24"/>
          <w:szCs w:val="24"/>
        </w:rPr>
      </w:pPr>
      <w:bookmarkStart w:id="69" w:name="burleys-place-in-the-development-of-cons"/>
      <w:r w:rsidRPr="009744E4">
        <w:rPr>
          <w:rFonts w:ascii="Baskerville Old Face" w:hAnsi="Baskerville Old Face"/>
          <w:color w:val="auto"/>
          <w:sz w:val="24"/>
          <w:szCs w:val="24"/>
        </w:rPr>
        <w:t>4 Burley’s place in the development of consequence</w:t>
      </w:r>
      <w:bookmarkEnd w:id="69"/>
    </w:p>
    <w:p w:rsidR="006E799B" w:rsidRPr="009744E4" w:rsidRDefault="006E799B" w:rsidP="004A6B2E">
      <w:pPr>
        <w:pStyle w:val="Heading2"/>
        <w:spacing w:before="100" w:beforeAutospacing="1" w:after="100" w:afterAutospacing="1" w:line="22" w:lineRule="atLeast"/>
        <w:jc w:val="both"/>
        <w:rPr>
          <w:rFonts w:ascii="Baskerville Old Face" w:hAnsi="Baskerville Old Face"/>
          <w:color w:val="auto"/>
          <w:sz w:val="24"/>
          <w:szCs w:val="24"/>
        </w:rPr>
      </w:pPr>
      <w:bookmarkStart w:id="70" w:name="burleys-work-among-the-earliest-treatise"/>
      <w:r w:rsidRPr="009744E4">
        <w:rPr>
          <w:rFonts w:ascii="Baskerville Old Face" w:hAnsi="Baskerville Old Face"/>
          <w:color w:val="auto"/>
          <w:sz w:val="24"/>
          <w:szCs w:val="24"/>
        </w:rPr>
        <w:t>4.1 Burley’s work among the earliest treatises on consequences</w:t>
      </w:r>
      <w:bookmarkEnd w:id="70"/>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Burley’s </w:t>
      </w:r>
      <w:r w:rsidRPr="009744E4">
        <w:rPr>
          <w:rFonts w:ascii="Baskerville Old Face" w:hAnsi="Baskerville Old Face"/>
          <w:i/>
        </w:rPr>
        <w:t>De consequentiis</w:t>
      </w:r>
      <w:r w:rsidRPr="009744E4">
        <w:rPr>
          <w:rFonts w:ascii="Baskerville Old Face" w:hAnsi="Baskerville Old Face"/>
        </w:rPr>
        <w:t xml:space="preserve"> is among the three earliest extant treatises on consequences. The other two - one extant in a 1302 London manuscript, the other housed in Paris - are anonymous, and have been edited by N. J. Green-Pedersen.</w:t>
      </w:r>
      <w:r w:rsidRPr="009744E4">
        <w:rPr>
          <w:rStyle w:val="FootnoteReference"/>
          <w:rFonts w:ascii="Baskerville Old Face" w:hAnsi="Baskerville Old Face"/>
        </w:rPr>
        <w:footnoteReference w:id="86"/>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A strong case can be made that Burley knew the text in London, BL, Royal 12 F XIX, ff. 111ra-112rb early on. The manuscript containing the only extant copy of the anonymous work also contains Burley’s work at ff. 116ra-122rb. More conspicuous is Burley’s treatment of an example found in the anonymous London treatise. In discussing the rule that in a good consequence, the opposite of the consequent cannot stand with the antecedent, the London treatise makes an exception for consequences whose antecedents include opposites, and uses the proposition ‘no time is’ as an example of a statement including opposites. It then gives the following argument:</w:t>
      </w:r>
    </w:p>
    <w:p w:rsidR="006E799B" w:rsidRPr="009744E4" w:rsidRDefault="006E799B" w:rsidP="00DC6698">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If no time is, it is not night, and if it is not night, it is day; and if it is day, some time is. Therefore, if no time is, some time is.</w:t>
      </w:r>
      <w:r w:rsidRPr="009744E4">
        <w:rPr>
          <w:rStyle w:val="FootnoteReference"/>
          <w:rFonts w:ascii="Baskerville Old Face" w:hAnsi="Baskerville Old Face"/>
          <w:sz w:val="24"/>
          <w:szCs w:val="24"/>
        </w:rPr>
        <w:footnoteReference w:id="87"/>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lastRenderedPageBreak/>
        <w:t xml:space="preserve">Burley visits the same example in his discussion of the rule </w:t>
      </w:r>
      <w:r w:rsidRPr="009744E4">
        <w:rPr>
          <w:rFonts w:ascii="Baskerville Old Face" w:hAnsi="Baskerville Old Face"/>
          <w:i/>
        </w:rPr>
        <w:t>from the first to the last</w:t>
      </w:r>
      <w:r w:rsidRPr="009744E4">
        <w:rPr>
          <w:rFonts w:ascii="Baskerville Old Face" w:hAnsi="Baskerville Old Face"/>
        </w:rPr>
        <w:t xml:space="preserve"> (i.e. transitivity). He writes:</w:t>
      </w:r>
    </w:p>
    <w:p w:rsidR="006E799B" w:rsidRPr="009744E4" w:rsidRDefault="006E799B" w:rsidP="00574387">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 xml:space="preserve">If one argues ‘if no time is, it is not day; and if it is not day, and some time is, it is night; and if it is night, some time is; therefore </w:t>
      </w:r>
      <w:r w:rsidRPr="009744E4">
        <w:rPr>
          <w:rFonts w:ascii="Baskerville Old Face" w:hAnsi="Baskerville Old Face"/>
          <w:i/>
          <w:sz w:val="24"/>
          <w:szCs w:val="24"/>
        </w:rPr>
        <w:t>from the first to the last</w:t>
      </w:r>
      <w:r w:rsidRPr="009744E4">
        <w:rPr>
          <w:rFonts w:ascii="Baskerville Old Face" w:hAnsi="Baskerville Old Face"/>
          <w:sz w:val="24"/>
          <w:szCs w:val="24"/>
        </w:rPr>
        <w:t>: if no time is, some time is’ - this consequence does not hold from the first to the last, since the consequent of the first conditional is ‘it is not day’, and the antecedent of the second conditional is the whole ‘it is not day, and some time is.’</w:t>
      </w:r>
      <w:r w:rsidRPr="009744E4">
        <w:rPr>
          <w:rStyle w:val="FootnoteReference"/>
          <w:rFonts w:ascii="Baskerville Old Face" w:hAnsi="Baskerville Old Face"/>
          <w:sz w:val="24"/>
          <w:szCs w:val="24"/>
        </w:rPr>
        <w:footnoteReference w:id="88"/>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Where the anonymous treatise uses the example to prompt an exception to a standard rule, Burley diffuses the example by arguing that it rests on an equivocation.</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Though Burley’s </w:t>
      </w:r>
      <w:r w:rsidRPr="009744E4">
        <w:rPr>
          <w:rFonts w:ascii="Baskerville Old Face" w:hAnsi="Baskerville Old Face"/>
          <w:i/>
        </w:rPr>
        <w:t>De consequentiis</w:t>
      </w:r>
      <w:r w:rsidRPr="009744E4">
        <w:rPr>
          <w:rFonts w:ascii="Baskerville Old Face" w:hAnsi="Baskerville Old Face"/>
        </w:rPr>
        <w:t xml:space="preserve"> has parallels with the treatise of Paris, BN lat. 16130, these parallels are mostly common rules, which are insufficient to establish any dependency of Burley’s text on it. Comparing their style and content, the Parisian treatise is more terse, and has a marked preference for the active voice. Its proofs tend to be more detailed, and the connection to supposition theory is more pronounced. The Parisian treatise shows a clear grasp of the difference between downward monotonicity and descent to singulars.</w:t>
      </w:r>
      <w:r w:rsidRPr="009744E4">
        <w:rPr>
          <w:rStyle w:val="FootnoteReference"/>
          <w:rFonts w:ascii="Baskerville Old Face" w:hAnsi="Baskerville Old Face"/>
        </w:rPr>
        <w:footnoteReference w:id="89"/>
      </w:r>
      <w:r w:rsidRPr="009744E4">
        <w:rPr>
          <w:rFonts w:ascii="Baskerville Old Face" w:hAnsi="Baskerville Old Face"/>
        </w:rPr>
        <w:t xml:space="preserve"> Whether the London author grasped this difference is less clear. In both works, the treatments of upward/downward monotonicity and ascent/descent from singulars are parallel.</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anonymous Parisian </w:t>
      </w:r>
      <w:r w:rsidRPr="009744E4">
        <w:rPr>
          <w:rFonts w:ascii="Baskerville Old Face" w:hAnsi="Baskerville Old Face"/>
          <w:i/>
        </w:rPr>
        <w:t>De consequentiis</w:t>
      </w:r>
      <w:r w:rsidRPr="009744E4">
        <w:rPr>
          <w:rFonts w:ascii="Baskerville Old Face" w:hAnsi="Baskerville Old Face"/>
        </w:rPr>
        <w:t xml:space="preserve"> does, however, contain a substantial parallel to an objection to rule 2.1 from the </w:t>
      </w:r>
      <w:r w:rsidRPr="009744E4">
        <w:rPr>
          <w:rFonts w:ascii="Baskerville Old Face" w:hAnsi="Baskerville Old Face"/>
          <w:i/>
        </w:rPr>
        <w:t>Tractatus Longior</w:t>
      </w:r>
      <w:r w:rsidRPr="009744E4">
        <w:rPr>
          <w:rFonts w:ascii="Baskerville Old Face" w:hAnsi="Baskerville Old Face"/>
        </w:rPr>
        <w:t>, discussed above. In the former, we find:</w:t>
      </w:r>
    </w:p>
    <w:p w:rsidR="006E799B" w:rsidRPr="009744E4" w:rsidRDefault="006E799B" w:rsidP="00757E4F">
      <w:pPr>
        <w:pStyle w:val="BlockText"/>
        <w:spacing w:beforeAutospacing="1" w:afterAutospacing="1" w:line="22" w:lineRule="atLeast"/>
        <w:ind w:left="180"/>
        <w:jc w:val="both"/>
        <w:rPr>
          <w:rFonts w:ascii="Baskerville Old Face" w:hAnsi="Baskerville Old Face"/>
          <w:sz w:val="24"/>
          <w:szCs w:val="24"/>
        </w:rPr>
      </w:pPr>
      <w:r w:rsidRPr="009744E4">
        <w:rPr>
          <w:rFonts w:ascii="Baskerville Old Face" w:hAnsi="Baskerville Old Face"/>
          <w:sz w:val="24"/>
          <w:szCs w:val="24"/>
        </w:rPr>
        <w:t xml:space="preserve">One should know this rule is invalid: </w:t>
      </w:r>
      <w:r w:rsidRPr="009744E4">
        <w:rPr>
          <w:rFonts w:ascii="Baskerville Old Face" w:hAnsi="Baskerville Old Face"/>
          <w:i/>
          <w:sz w:val="24"/>
          <w:szCs w:val="24"/>
        </w:rPr>
        <w:t>whatever entails the consequent entails the antecedent</w:t>
      </w:r>
      <w:r w:rsidRPr="009744E4">
        <w:rPr>
          <w:rFonts w:ascii="Baskerville Old Face" w:hAnsi="Baskerville Old Face"/>
          <w:sz w:val="24"/>
          <w:szCs w:val="24"/>
        </w:rPr>
        <w:t xml:space="preserve">, as is shown if it is so argued: if a [thing] capable of laughter is an ass, then a man is an ass; for here by the rule </w:t>
      </w:r>
      <w:r w:rsidRPr="009744E4">
        <w:rPr>
          <w:rFonts w:ascii="Baskerville Old Face" w:hAnsi="Baskerville Old Face"/>
          <w:i/>
          <w:sz w:val="24"/>
          <w:szCs w:val="24"/>
        </w:rPr>
        <w:t>whatever entails the consequent entails the antecedent</w:t>
      </w:r>
      <w:r w:rsidRPr="009744E4">
        <w:rPr>
          <w:rFonts w:ascii="Baskerville Old Face" w:hAnsi="Baskerville Old Face"/>
          <w:sz w:val="24"/>
          <w:szCs w:val="24"/>
        </w:rPr>
        <w:t xml:space="preserve">, one argues that ‘a [thing] capable of laughter is an ass’ </w:t>
      </w:r>
      <w:r w:rsidRPr="009744E4">
        <w:rPr>
          <w:rFonts w:ascii="Baskerville Old Face" w:hAnsi="Baskerville Old Face"/>
          <w:sz w:val="24"/>
          <w:szCs w:val="24"/>
        </w:rPr>
        <w:lastRenderedPageBreak/>
        <w:t xml:space="preserve">entails ‘an animal is an ass’, and thus ‘a [thing] capable of laughter is an ass’ also entails ‘a man is an ass’. And it is so argued by this rule: </w:t>
      </w:r>
      <w:r w:rsidRPr="009744E4">
        <w:rPr>
          <w:rFonts w:ascii="Baskerville Old Face" w:hAnsi="Baskerville Old Face"/>
          <w:i/>
          <w:sz w:val="24"/>
          <w:szCs w:val="24"/>
        </w:rPr>
        <w:t>whatever entails the consequent entails the antecedent</w:t>
      </w:r>
      <w:r w:rsidRPr="009744E4">
        <w:rPr>
          <w:rFonts w:ascii="Baskerville Old Face" w:hAnsi="Baskerville Old Face"/>
          <w:sz w:val="24"/>
          <w:szCs w:val="24"/>
        </w:rPr>
        <w:t xml:space="preserve"> since ‘a [thing] capable of laughter is an ass’ entails the consequent ‘an animal is an ass.’</w:t>
      </w:r>
      <w:r w:rsidRPr="009744E4">
        <w:rPr>
          <w:rStyle w:val="FootnoteReference"/>
          <w:rFonts w:ascii="Baskerville Old Face" w:hAnsi="Baskerville Old Face"/>
          <w:sz w:val="24"/>
          <w:szCs w:val="24"/>
        </w:rPr>
        <w:footnoteReference w:id="90"/>
      </w:r>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In Burley’s treatise, we find the terms transposed and the common term ‘</w:t>
      </w:r>
      <w:r w:rsidRPr="009744E4">
        <w:rPr>
          <w:rFonts w:ascii="Baskerville Old Face" w:hAnsi="Baskerville Old Face"/>
          <w:i/>
        </w:rPr>
        <w:t>asinus</w:t>
      </w:r>
      <w:r w:rsidRPr="009744E4">
        <w:rPr>
          <w:rFonts w:ascii="Baskerville Old Face" w:hAnsi="Baskerville Old Face"/>
        </w:rPr>
        <w:t xml:space="preserve">’ replaced with Brunellus, a proper name for a donkey. In both texts, what is resisted is the inference from ‘an ass [Brunellus] is capable of laughter’ to ‘an ass [Brunellus] is a man’. Burley himself will allow for a sense in which the inference is formally good - namely, by reason of three terms. The anonymous text, like the objection in </w:t>
      </w:r>
      <w:r w:rsidRPr="009744E4">
        <w:rPr>
          <w:rFonts w:ascii="Baskerville Old Face" w:hAnsi="Baskerville Old Face"/>
          <w:i/>
        </w:rPr>
        <w:t>De Puritate</w:t>
      </w:r>
      <w:r w:rsidRPr="009744E4">
        <w:rPr>
          <w:rFonts w:ascii="Baskerville Old Face" w:hAnsi="Baskerville Old Face"/>
        </w:rPr>
        <w:t xml:space="preserve">, denies this, resisting the inference from a proper accident to its bearer in contexts where </w:t>
      </w:r>
      <w:r w:rsidRPr="009744E4">
        <w:rPr>
          <w:rFonts w:ascii="Baskerville Old Face" w:hAnsi="Baskerville Old Face"/>
          <w:i/>
        </w:rPr>
        <w:t>per impossibile</w:t>
      </w:r>
      <w:r w:rsidRPr="009744E4">
        <w:rPr>
          <w:rFonts w:ascii="Baskerville Old Face" w:hAnsi="Baskerville Old Face"/>
        </w:rPr>
        <w:t>, the proper accident is predicated of something different from its standard bearer.</w:t>
      </w:r>
      <w:r w:rsidRPr="009744E4">
        <w:rPr>
          <w:rStyle w:val="FootnoteReference"/>
          <w:rFonts w:ascii="Baskerville Old Face" w:hAnsi="Baskerville Old Face"/>
        </w:rPr>
        <w:footnoteReference w:id="91"/>
      </w:r>
      <w:r w:rsidRPr="009744E4">
        <w:rPr>
          <w:rFonts w:ascii="Baskerville Old Face" w:hAnsi="Baskerville Old Face"/>
        </w:rPr>
        <w:t xml:space="preserve"> Neither text subsumes the inference under the rule </w:t>
      </w:r>
      <w:r w:rsidRPr="009744E4">
        <w:rPr>
          <w:rFonts w:ascii="Baskerville Old Face" w:hAnsi="Baskerville Old Face"/>
          <w:i/>
        </w:rPr>
        <w:t>ex impossibili quodlibet</w:t>
      </w:r>
      <w:r w:rsidRPr="009744E4">
        <w:rPr>
          <w:rFonts w:ascii="Baskerville Old Face" w:hAnsi="Baskerville Old Face"/>
        </w:rPr>
        <w:t>. Given the closeness of the objection in Burley’s text to the stance in the anonymous Parisian treatise, it is possible that the latter was a source for the objection as it appears in Burley.</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The most fruitful comparison with both treatises comes in their approach to suppositional descent, and the corresponding difficulties brought about regarding existential import. None of these treatises adopts the approach to existential import - straightforwardly found in John Buridan, and attributed by Stephen Read to Aristotle himself</w:t>
      </w:r>
      <w:r w:rsidRPr="009744E4">
        <w:rPr>
          <w:rStyle w:val="FootnoteReference"/>
          <w:rFonts w:ascii="Baskerville Old Face" w:hAnsi="Baskerville Old Face"/>
        </w:rPr>
        <w:footnoteReference w:id="92"/>
      </w:r>
      <w:r w:rsidRPr="009744E4">
        <w:rPr>
          <w:rFonts w:ascii="Baskerville Old Face" w:hAnsi="Baskerville Old Face"/>
        </w:rPr>
        <w:t xml:space="preserve"> - according to which affirmative propositions have existential import while negative ones lack it. Rather, whether a proposition presupposes the existence of its supposita is dependent on the mode of predication, and hence on the mode of inherence exhibited by the things named by the terms. </w:t>
      </w:r>
      <w:r w:rsidRPr="009744E4">
        <w:rPr>
          <w:rFonts w:ascii="Baskerville Old Face" w:hAnsi="Baskerville Old Face"/>
          <w:i/>
        </w:rPr>
        <w:t>Per se</w:t>
      </w:r>
      <w:r w:rsidRPr="009744E4">
        <w:rPr>
          <w:rFonts w:ascii="Baskerville Old Face" w:hAnsi="Baskerville Old Face"/>
        </w:rPr>
        <w:t xml:space="preserve"> predication is that wherein a constitutive property is predicated of what is </w:t>
      </w:r>
      <w:r w:rsidRPr="009744E4">
        <w:rPr>
          <w:rFonts w:ascii="Baskerville Old Face" w:hAnsi="Baskerville Old Face"/>
        </w:rPr>
        <w:lastRenderedPageBreak/>
        <w:t xml:space="preserve">constituted by it, as in ‘a man is an animal’. </w:t>
      </w:r>
      <w:r w:rsidRPr="009744E4">
        <w:rPr>
          <w:rFonts w:ascii="Baskerville Old Face" w:hAnsi="Baskerville Old Face"/>
          <w:i/>
        </w:rPr>
        <w:t>Per accidens</w:t>
      </w:r>
      <w:r w:rsidRPr="009744E4">
        <w:rPr>
          <w:rFonts w:ascii="Baskerville Old Face" w:hAnsi="Baskerville Old Face"/>
        </w:rPr>
        <w:t xml:space="preserve"> predication involves either the predication of an accident of a substance, as in ‘a man is white’ or ‘a man is capable of laughter’; or of some quality, be it essential or accidental, itself of an accident, as in ‘to run is to move.’</w:t>
      </w:r>
      <w:r w:rsidRPr="009744E4">
        <w:rPr>
          <w:rStyle w:val="FootnoteReference"/>
          <w:rFonts w:ascii="Baskerville Old Face" w:hAnsi="Baskerville Old Face"/>
        </w:rPr>
        <w:footnoteReference w:id="93"/>
      </w:r>
      <w:r w:rsidRPr="009744E4">
        <w:rPr>
          <w:rFonts w:ascii="Baskerville Old Face" w:hAnsi="Baskerville Old Face"/>
        </w:rPr>
        <w:t xml:space="preserve"> In one medieval approach, found in both Simon of Faversham and Duns Scotus, </w:t>
      </w:r>
      <w:r w:rsidRPr="009744E4">
        <w:rPr>
          <w:rFonts w:ascii="Baskerville Old Face" w:hAnsi="Baskerville Old Face"/>
          <w:i/>
        </w:rPr>
        <w:t>per se</w:t>
      </w:r>
      <w:r w:rsidRPr="009744E4">
        <w:rPr>
          <w:rFonts w:ascii="Baskerville Old Face" w:hAnsi="Baskerville Old Face"/>
        </w:rPr>
        <w:t xml:space="preserve"> predication does not presuppose existential import, but </w:t>
      </w:r>
      <w:r w:rsidRPr="009744E4">
        <w:rPr>
          <w:rFonts w:ascii="Baskerville Old Face" w:hAnsi="Baskerville Old Face"/>
          <w:i/>
        </w:rPr>
        <w:t>per accidens</w:t>
      </w:r>
      <w:r w:rsidRPr="009744E4">
        <w:rPr>
          <w:rFonts w:ascii="Baskerville Old Face" w:hAnsi="Baskerville Old Face"/>
        </w:rPr>
        <w:t xml:space="preserve"> does.</w:t>
      </w:r>
      <w:r w:rsidRPr="009744E4">
        <w:rPr>
          <w:rStyle w:val="FootnoteReference"/>
          <w:rFonts w:ascii="Baskerville Old Face" w:hAnsi="Baskerville Old Face"/>
        </w:rPr>
        <w:footnoteReference w:id="94"/>
      </w:r>
      <w:r w:rsidRPr="009744E4">
        <w:rPr>
          <w:rFonts w:ascii="Baskerville Old Face" w:hAnsi="Baskerville Old Face"/>
        </w:rPr>
        <w:t xml:space="preserve"> From these approaches to predication, corresponding notions of ascent and descent were developed. A descent from ‘man’ to ‘white man’, for instance, was called </w:t>
      </w:r>
      <w:r w:rsidRPr="009744E4">
        <w:rPr>
          <w:rFonts w:ascii="Baskerville Old Face" w:hAnsi="Baskerville Old Face"/>
          <w:i/>
        </w:rPr>
        <w:t>from a superior to inferior per accidens</w:t>
      </w:r>
      <w:r w:rsidRPr="009744E4">
        <w:rPr>
          <w:rFonts w:ascii="Baskerville Old Face" w:hAnsi="Baskerville Old Face"/>
        </w:rPr>
        <w:t xml:space="preserve">; from ‘animal’ to ‘man’, </w:t>
      </w:r>
      <w:r w:rsidRPr="009744E4">
        <w:rPr>
          <w:rFonts w:ascii="Baskerville Old Face" w:hAnsi="Baskerville Old Face"/>
          <w:i/>
        </w:rPr>
        <w:t>from a superior to inferior per se</w:t>
      </w:r>
      <w:r w:rsidRPr="009744E4">
        <w:rPr>
          <w:rFonts w:ascii="Baskerville Old Face" w:hAnsi="Baskerville Old Face"/>
        </w:rPr>
        <w:t>.</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Both anonymous authors require all propositions where the same is predicated of itself to come out true, including predications involving accidents, such as ‘a white man is a white man’ and those involving impossible objects, such as ‘a chimera is a chimera.’</w:t>
      </w:r>
      <w:r w:rsidRPr="009744E4">
        <w:rPr>
          <w:rStyle w:val="FootnoteReference"/>
          <w:rFonts w:ascii="Baskerville Old Face" w:hAnsi="Baskerville Old Face"/>
        </w:rPr>
        <w:footnoteReference w:id="95"/>
      </w:r>
      <w:r w:rsidRPr="009744E4">
        <w:rPr>
          <w:rFonts w:ascii="Baskerville Old Face" w:hAnsi="Baskerville Old Face"/>
        </w:rPr>
        <w:t xml:space="preserve"> Because these propositions are given separate treatment, many ascents and descents to and from such propositions are blocked: one cannot, for instance, ascend from ‘a white man is a white man’ to ‘a white man is a man’, because the latter proposition implies the existence of a (white) man, while the former does not.</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Relative to these treatises, Burley’s principal contribution seems to have been the rejection of special treatment for statements predicating the same of itself, and with it a more uniform application of ascent and descent rules in </w:t>
      </w:r>
      <w:r w:rsidRPr="009744E4">
        <w:rPr>
          <w:rFonts w:ascii="Baskerville Old Face" w:hAnsi="Baskerville Old Face"/>
          <w:i/>
        </w:rPr>
        <w:t>per accidens</w:t>
      </w:r>
      <w:r w:rsidRPr="009744E4">
        <w:rPr>
          <w:rFonts w:ascii="Baskerville Old Face" w:hAnsi="Baskerville Old Face"/>
        </w:rPr>
        <w:t xml:space="preserve"> predications.</w:t>
      </w:r>
      <w:r w:rsidRPr="009744E4">
        <w:rPr>
          <w:rStyle w:val="FootnoteReference"/>
          <w:rFonts w:ascii="Baskerville Old Face" w:hAnsi="Baskerville Old Face"/>
        </w:rPr>
        <w:footnoteReference w:id="96"/>
      </w:r>
      <w:r w:rsidRPr="009744E4">
        <w:rPr>
          <w:rFonts w:ascii="Baskerville Old Face" w:hAnsi="Baskerville Old Face"/>
        </w:rPr>
        <w:t xml:space="preserve"> On the resulting approach, </w:t>
      </w:r>
      <w:r w:rsidRPr="009744E4">
        <w:rPr>
          <w:rFonts w:ascii="Baskerville Old Face" w:hAnsi="Baskerville Old Face"/>
          <w:i/>
        </w:rPr>
        <w:t>per se</w:t>
      </w:r>
      <w:r w:rsidRPr="009744E4">
        <w:rPr>
          <w:rFonts w:ascii="Baskerville Old Face" w:hAnsi="Baskerville Old Face"/>
        </w:rPr>
        <w:t xml:space="preserve"> ascent and descent work as follows: A universal affirmative categorical proposition is downwardly monotonic in its first term and upwardly monotonic in its second;</w:t>
      </w:r>
      <w:r w:rsidRPr="009744E4">
        <w:rPr>
          <w:rStyle w:val="FootnoteReference"/>
          <w:rFonts w:ascii="Baskerville Old Face" w:hAnsi="Baskerville Old Face"/>
        </w:rPr>
        <w:footnoteReference w:id="97"/>
      </w:r>
      <w:r w:rsidRPr="009744E4">
        <w:rPr>
          <w:rFonts w:ascii="Baskerville Old Face" w:hAnsi="Baskerville Old Face"/>
        </w:rPr>
        <w:t xml:space="preserve"> the opposite is the case for a particular negative categorical; a particular affirmative is upwardly monotonic in both terms; a universal negative, downwardly monotonic in both. Descent </w:t>
      </w:r>
      <w:r w:rsidRPr="009744E4">
        <w:rPr>
          <w:rFonts w:ascii="Baskerville Old Face" w:hAnsi="Baskerville Old Face"/>
          <w:i/>
        </w:rPr>
        <w:t xml:space="preserve">per </w:t>
      </w:r>
      <w:r w:rsidRPr="009744E4">
        <w:rPr>
          <w:rFonts w:ascii="Baskerville Old Face" w:hAnsi="Baskerville Old Face"/>
          <w:i/>
        </w:rPr>
        <w:lastRenderedPageBreak/>
        <w:t>accidens</w:t>
      </w:r>
      <w:r w:rsidRPr="009744E4">
        <w:rPr>
          <w:rFonts w:ascii="Baskerville Old Face" w:hAnsi="Baskerville Old Face"/>
        </w:rPr>
        <w:t xml:space="preserve"> (e.g. from ‘no man is an animal’ to ‘no white man is an animal’) holds where descent </w:t>
      </w:r>
      <w:r w:rsidRPr="009744E4">
        <w:rPr>
          <w:rFonts w:ascii="Baskerville Old Face" w:hAnsi="Baskerville Old Face"/>
          <w:i/>
        </w:rPr>
        <w:t>per se</w:t>
      </w:r>
      <w:r w:rsidRPr="009744E4">
        <w:rPr>
          <w:rFonts w:ascii="Baskerville Old Face" w:hAnsi="Baskerville Old Face"/>
        </w:rPr>
        <w:t xml:space="preserve"> does in negatives.</w:t>
      </w:r>
      <w:r w:rsidRPr="009744E4">
        <w:rPr>
          <w:rStyle w:val="FootnoteReference"/>
          <w:rFonts w:ascii="Baskerville Old Face" w:hAnsi="Baskerville Old Face"/>
        </w:rPr>
        <w:footnoteReference w:id="98"/>
      </w:r>
      <w:r w:rsidRPr="009744E4">
        <w:rPr>
          <w:rFonts w:ascii="Baskerville Old Face" w:hAnsi="Baskerville Old Face"/>
        </w:rPr>
        <w:t xml:space="preserve"> Ascent from a </w:t>
      </w:r>
      <w:r w:rsidRPr="009744E4">
        <w:rPr>
          <w:rFonts w:ascii="Baskerville Old Face" w:hAnsi="Baskerville Old Face"/>
          <w:i/>
        </w:rPr>
        <w:t>per accidens</w:t>
      </w:r>
      <w:r w:rsidRPr="009744E4">
        <w:rPr>
          <w:rFonts w:ascii="Baskerville Old Face" w:hAnsi="Baskerville Old Face"/>
        </w:rPr>
        <w:t xml:space="preserve"> inferior to its </w:t>
      </w:r>
      <w:r w:rsidRPr="009744E4">
        <w:rPr>
          <w:rFonts w:ascii="Baskerville Old Face" w:hAnsi="Baskerville Old Face"/>
          <w:i/>
        </w:rPr>
        <w:t>per se</w:t>
      </w:r>
      <w:r w:rsidRPr="009744E4">
        <w:rPr>
          <w:rFonts w:ascii="Baskerville Old Face" w:hAnsi="Baskerville Old Face"/>
        </w:rPr>
        <w:t xml:space="preserve"> superior holds where </w:t>
      </w:r>
      <w:r w:rsidRPr="009744E4">
        <w:rPr>
          <w:rFonts w:ascii="Baskerville Old Face" w:hAnsi="Baskerville Old Face"/>
          <w:i/>
        </w:rPr>
        <w:t>per se</w:t>
      </w:r>
      <w:r w:rsidRPr="009744E4">
        <w:rPr>
          <w:rFonts w:ascii="Baskerville Old Face" w:hAnsi="Baskerville Old Face"/>
        </w:rPr>
        <w:t xml:space="preserve"> ascent does in affirmatives.</w:t>
      </w:r>
      <w:r w:rsidRPr="009744E4">
        <w:rPr>
          <w:rStyle w:val="FootnoteReference"/>
          <w:rFonts w:ascii="Baskerville Old Face" w:hAnsi="Baskerville Old Face"/>
        </w:rPr>
        <w:footnoteReference w:id="99"/>
      </w:r>
      <w:r w:rsidRPr="009744E4">
        <w:rPr>
          <w:rFonts w:ascii="Baskerville Old Face" w:hAnsi="Baskerville Old Face"/>
        </w:rPr>
        <w:t xml:space="preserve"> Excepting Burley’s treatment of propositions predicating the same of itself, the above analysis appears to have been lifted from the London anonymous treatise.</w:t>
      </w:r>
      <w:r w:rsidRPr="009744E4">
        <w:rPr>
          <w:rStyle w:val="FootnoteReference"/>
          <w:rFonts w:ascii="Baskerville Old Face" w:hAnsi="Baskerville Old Face"/>
        </w:rPr>
        <w:footnoteReference w:id="100"/>
      </w:r>
      <w:r w:rsidRPr="009744E4">
        <w:rPr>
          <w:rFonts w:ascii="Baskerville Old Face" w:hAnsi="Baskerville Old Face"/>
        </w:rPr>
        <w:t xml:space="preserve"> Lastly, Burley recognizes that where a class or object descended to can be empty, </w:t>
      </w:r>
      <w:r w:rsidRPr="009744E4">
        <w:rPr>
          <w:rFonts w:ascii="Baskerville Old Face" w:hAnsi="Baskerville Old Face"/>
          <w:i/>
        </w:rPr>
        <w:t>per se</w:t>
      </w:r>
      <w:r w:rsidRPr="009744E4">
        <w:rPr>
          <w:rFonts w:ascii="Baskerville Old Face" w:hAnsi="Baskerville Old Face"/>
        </w:rPr>
        <w:t xml:space="preserve"> descent for affirmatives can fail. But Burley’s practice is inconsistent on this point:</w:t>
      </w:r>
      <w:r w:rsidRPr="009744E4">
        <w:rPr>
          <w:rStyle w:val="FootnoteReference"/>
          <w:rFonts w:ascii="Baskerville Old Face" w:hAnsi="Baskerville Old Face"/>
        </w:rPr>
        <w:footnoteReference w:id="101"/>
      </w:r>
      <w:r w:rsidRPr="009744E4">
        <w:rPr>
          <w:rFonts w:ascii="Baskerville Old Face" w:hAnsi="Baskerville Old Face"/>
        </w:rPr>
        <w:t xml:space="preserve"> instead, he employs these descents freely, generally ignoring existential complications.</w:t>
      </w:r>
      <w:r w:rsidRPr="009744E4">
        <w:rPr>
          <w:rStyle w:val="FootnoteReference"/>
          <w:rFonts w:ascii="Baskerville Old Face" w:hAnsi="Baskerville Old Face"/>
        </w:rPr>
        <w:footnoteReference w:id="102"/>
      </w:r>
    </w:p>
    <w:p w:rsidR="006E799B" w:rsidRPr="009744E4" w:rsidRDefault="006E799B" w:rsidP="004A6B2E">
      <w:pPr>
        <w:pStyle w:val="Heading2"/>
        <w:spacing w:before="100" w:beforeAutospacing="1" w:after="100" w:afterAutospacing="1" w:line="22" w:lineRule="atLeast"/>
        <w:jc w:val="both"/>
        <w:rPr>
          <w:rFonts w:ascii="Baskerville Old Face" w:hAnsi="Baskerville Old Face"/>
          <w:color w:val="auto"/>
          <w:sz w:val="24"/>
          <w:szCs w:val="24"/>
        </w:rPr>
      </w:pPr>
      <w:bookmarkStart w:id="74" w:name="relating-burleys-work-to-that-of-ockham-"/>
      <w:r w:rsidRPr="009744E4">
        <w:rPr>
          <w:rFonts w:ascii="Baskerville Old Face" w:hAnsi="Baskerville Old Face"/>
          <w:color w:val="auto"/>
          <w:sz w:val="24"/>
          <w:szCs w:val="24"/>
        </w:rPr>
        <w:t>4.2 Relating Burley’s work to that of Ockham and Buridan</w:t>
      </w:r>
      <w:bookmarkEnd w:id="74"/>
    </w:p>
    <w:p w:rsidR="006E799B" w:rsidRPr="009744E4" w:rsidRDefault="006E799B" w:rsidP="00286277">
      <w:pPr>
        <w:pStyle w:val="Heading3"/>
        <w:spacing w:before="100" w:beforeAutospacing="1" w:after="100" w:afterAutospacing="1" w:line="22" w:lineRule="atLeast"/>
        <w:jc w:val="both"/>
        <w:rPr>
          <w:rFonts w:ascii="Baskerville Old Face" w:hAnsi="Baskerville Old Face"/>
          <w:color w:val="auto"/>
          <w:sz w:val="24"/>
          <w:szCs w:val="24"/>
        </w:rPr>
      </w:pPr>
      <w:bookmarkStart w:id="75" w:name="disagreements-over-valid-consequences"/>
      <w:bookmarkStart w:id="76" w:name="the-place-of-consequences-within-burleys"/>
      <w:r w:rsidRPr="009744E4">
        <w:rPr>
          <w:rFonts w:ascii="Baskerville Old Face" w:hAnsi="Baskerville Old Face"/>
          <w:color w:val="auto"/>
          <w:sz w:val="24"/>
          <w:szCs w:val="24"/>
        </w:rPr>
        <w:t>4.2.1 Disagreements over valid consequences</w:t>
      </w:r>
      <w:bookmarkEnd w:id="75"/>
    </w:p>
    <w:p w:rsidR="006E799B" w:rsidRPr="009744E4" w:rsidRDefault="006E799B" w:rsidP="00286277">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Burley’s disagreements with Ockham are well-known, with the presence or absence of barbs towards Ockham playing a role in dating the works of Burley’s corpus.</w:t>
      </w:r>
      <w:r w:rsidRPr="009744E4">
        <w:rPr>
          <w:rStyle w:val="FootnoteReference"/>
          <w:rFonts w:ascii="Baskerville Old Face" w:hAnsi="Baskerville Old Face"/>
        </w:rPr>
        <w:footnoteReference w:id="103"/>
      </w:r>
      <w:r w:rsidRPr="009744E4">
        <w:rPr>
          <w:rFonts w:ascii="Baskerville Old Face" w:hAnsi="Baskerville Old Face"/>
        </w:rPr>
        <w:t xml:space="preserve"> Ockham borrowed liberally from Burley’s logic,</w:t>
      </w:r>
      <w:r w:rsidRPr="009744E4">
        <w:rPr>
          <w:rStyle w:val="FootnoteReference"/>
          <w:rFonts w:ascii="Baskerville Old Face" w:hAnsi="Baskerville Old Face"/>
        </w:rPr>
        <w:footnoteReference w:id="104"/>
      </w:r>
      <w:r w:rsidRPr="009744E4">
        <w:rPr>
          <w:rFonts w:ascii="Baskerville Old Face" w:hAnsi="Baskerville Old Face"/>
        </w:rPr>
        <w:t xml:space="preserve"> and the parallels between consequences countenanced in Ockham’s </w:t>
      </w:r>
      <w:r w:rsidRPr="009744E4">
        <w:rPr>
          <w:rFonts w:ascii="Baskerville Old Face" w:hAnsi="Baskerville Old Face"/>
          <w:i/>
        </w:rPr>
        <w:t>Summa Logicae</w:t>
      </w:r>
      <w:r w:rsidRPr="009744E4">
        <w:rPr>
          <w:rFonts w:ascii="Baskerville Old Face" w:hAnsi="Baskerville Old Face"/>
        </w:rPr>
        <w:t xml:space="preserve"> and Burley’s earlier treatises are too extensive to be enumerated.</w:t>
      </w:r>
      <w:r w:rsidRPr="009744E4">
        <w:rPr>
          <w:rStyle w:val="FootnoteReference"/>
          <w:rFonts w:ascii="Baskerville Old Face" w:hAnsi="Baskerville Old Face"/>
        </w:rPr>
        <w:footnoteReference w:id="105"/>
      </w:r>
      <w:r w:rsidRPr="009744E4">
        <w:rPr>
          <w:rFonts w:ascii="Baskerville Old Face" w:hAnsi="Baskerville Old Face"/>
        </w:rPr>
        <w:t xml:space="preserve"> Though Burley and Ockham’s underlying accounts of supposition differ,</w:t>
      </w:r>
      <w:r w:rsidRPr="009744E4">
        <w:rPr>
          <w:rStyle w:val="FootnoteReference"/>
          <w:rFonts w:ascii="Baskerville Old Face" w:hAnsi="Baskerville Old Face"/>
        </w:rPr>
        <w:footnoteReference w:id="106"/>
      </w:r>
      <w:r w:rsidRPr="009744E4">
        <w:rPr>
          <w:rFonts w:ascii="Baskerville Old Face" w:hAnsi="Baskerville Old Face"/>
        </w:rPr>
        <w:t xml:space="preserve"> I’ve not found substantial disagreements in the consequences they accept or reject.</w:t>
      </w:r>
    </w:p>
    <w:p w:rsidR="006E799B" w:rsidRPr="009744E4" w:rsidRDefault="006E799B" w:rsidP="00286277">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Buridan’s engagement with Burley is less known, but extensive. In his ontology, Buridan adopts Burley’s reduction of the real Aristotelian categories to three - namely, substance, quality, and quantity.</w:t>
      </w:r>
      <w:r w:rsidRPr="009744E4">
        <w:rPr>
          <w:rStyle w:val="FootnoteReference"/>
          <w:rFonts w:ascii="Baskerville Old Face" w:hAnsi="Baskerville Old Face"/>
        </w:rPr>
        <w:footnoteReference w:id="107"/>
      </w:r>
      <w:r w:rsidRPr="009744E4">
        <w:rPr>
          <w:rFonts w:ascii="Baskerville Old Face" w:hAnsi="Baskerville Old Face"/>
        </w:rPr>
        <w:t xml:space="preserve"> In logic, Buridan had direct knowledge at least of the </w:t>
      </w:r>
      <w:r w:rsidRPr="009744E4">
        <w:rPr>
          <w:rFonts w:ascii="Baskerville Old Face" w:hAnsi="Baskerville Old Face"/>
          <w:i/>
        </w:rPr>
        <w:lastRenderedPageBreak/>
        <w:t>Tractatus Brevior</w:t>
      </w:r>
      <w:r w:rsidRPr="009744E4">
        <w:rPr>
          <w:rFonts w:ascii="Baskerville Old Face" w:hAnsi="Baskerville Old Face"/>
        </w:rPr>
        <w:t xml:space="preserve">: rules 3, 4, and 5 of Buridan’s </w:t>
      </w:r>
      <w:r w:rsidRPr="009744E4">
        <w:rPr>
          <w:rFonts w:ascii="Baskerville Old Face" w:hAnsi="Baskerville Old Face"/>
          <w:i/>
        </w:rPr>
        <w:t>Treatise on Consequences</w:t>
      </w:r>
      <w:r w:rsidRPr="009744E4">
        <w:rPr>
          <w:rFonts w:ascii="Baskerville Old Face" w:hAnsi="Baskerville Old Face"/>
        </w:rPr>
        <w:t xml:space="preserve"> are rules 3, 2, and 1.1/1.2 of the </w:t>
      </w:r>
      <w:r w:rsidRPr="009744E4">
        <w:rPr>
          <w:rFonts w:ascii="Baskerville Old Face" w:hAnsi="Baskerville Old Face"/>
          <w:i/>
        </w:rPr>
        <w:t>Tractatus Brevior</w:t>
      </w:r>
      <w:r w:rsidRPr="009744E4">
        <w:rPr>
          <w:rFonts w:ascii="Baskerville Old Face" w:hAnsi="Baskerville Old Face"/>
        </w:rPr>
        <w:t>; Buridan’s sixth rule is a restricted instance of Burley’s rule 2.1, and Buridan references the content of the eighth rule of Burley’s shorter treatise in the eighth rule of the first book of his own treatise on consequences.</w:t>
      </w:r>
      <w:r w:rsidRPr="009744E4">
        <w:rPr>
          <w:rStyle w:val="FootnoteReference"/>
          <w:rFonts w:ascii="Baskerville Old Face" w:hAnsi="Baskerville Old Face"/>
        </w:rPr>
        <w:footnoteReference w:id="108"/>
      </w:r>
    </w:p>
    <w:p w:rsidR="006E799B" w:rsidRPr="009744E4" w:rsidRDefault="006E799B" w:rsidP="00286277">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One substantial disagreement between Buridan and Burley is over consequences moving between sentential and term negation. Unlike Buridan’s, Burley’s treatment of term negation does not normally deviate from his treatment of sentential negation. ‘Socrates is non-white’ and ‘Socrates is not white’ have the same truth conditions, with both being true when Socrates does not exist.</w:t>
      </w:r>
      <w:r w:rsidRPr="009744E4">
        <w:rPr>
          <w:rStyle w:val="FootnoteReference"/>
          <w:rFonts w:ascii="Baskerville Old Face" w:hAnsi="Baskerville Old Face"/>
        </w:rPr>
        <w:footnoteReference w:id="109"/>
      </w:r>
      <w:r w:rsidRPr="009744E4">
        <w:rPr>
          <w:rFonts w:ascii="Baskerville Old Face" w:hAnsi="Baskerville Old Face"/>
        </w:rPr>
        <w:t xml:space="preserve"> Burley thus accepts the standard rules for obversion and contraposition, both from affirmatives to negatives and </w:t>
      </w:r>
      <w:r w:rsidRPr="009744E4">
        <w:rPr>
          <w:rFonts w:ascii="Baskerville Old Face" w:hAnsi="Baskerville Old Face"/>
          <w:i/>
        </w:rPr>
        <w:t>vice versa</w:t>
      </w:r>
      <w:r w:rsidRPr="009744E4">
        <w:rPr>
          <w:rFonts w:ascii="Baskerville Old Face" w:hAnsi="Baskerville Old Face"/>
        </w:rPr>
        <w:t>, albeit with restrictions on the kinds of terms that can occur therein.</w:t>
      </w:r>
      <w:r w:rsidRPr="009744E4">
        <w:rPr>
          <w:rStyle w:val="FootnoteReference"/>
          <w:rFonts w:ascii="Baskerville Old Face" w:hAnsi="Baskerville Old Face"/>
        </w:rPr>
        <w:footnoteReference w:id="110"/>
      </w:r>
      <w:r w:rsidRPr="009744E4">
        <w:rPr>
          <w:rFonts w:ascii="Baskerville Old Face" w:hAnsi="Baskerville Old Face"/>
        </w:rPr>
        <w:t xml:space="preserve"> This contrasts with Buridan’s view, on which the inference from an affirmative to its contraposited or obverted negative is good, but not conversely.</w:t>
      </w:r>
      <w:r w:rsidRPr="009744E4">
        <w:rPr>
          <w:rStyle w:val="FootnoteReference"/>
          <w:rFonts w:ascii="Baskerville Old Face" w:hAnsi="Baskerville Old Face"/>
        </w:rPr>
        <w:footnoteReference w:id="111"/>
      </w:r>
    </w:p>
    <w:p w:rsidR="006E799B" w:rsidRPr="009744E4" w:rsidRDefault="006E799B" w:rsidP="004A6B2E">
      <w:pPr>
        <w:pStyle w:val="Heading3"/>
        <w:spacing w:before="100" w:beforeAutospacing="1" w:after="100" w:afterAutospacing="1" w:line="22" w:lineRule="atLeast"/>
        <w:jc w:val="both"/>
        <w:rPr>
          <w:rFonts w:ascii="Baskerville Old Face" w:hAnsi="Baskerville Old Face"/>
          <w:color w:val="auto"/>
          <w:sz w:val="24"/>
          <w:szCs w:val="24"/>
        </w:rPr>
      </w:pPr>
      <w:r w:rsidRPr="009744E4">
        <w:rPr>
          <w:rFonts w:ascii="Baskerville Old Face" w:hAnsi="Baskerville Old Face"/>
          <w:color w:val="auto"/>
          <w:sz w:val="24"/>
          <w:szCs w:val="24"/>
        </w:rPr>
        <w:t>4.2.2 The place of consequences within Burley’s vision of logic</w:t>
      </w:r>
      <w:bookmarkEnd w:id="76"/>
    </w:p>
    <w:p w:rsidR="006E799B" w:rsidRPr="009744E4" w:rsidRDefault="006E799B"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Ockham’s treatment of consequence in the </w:t>
      </w:r>
      <w:r w:rsidRPr="009744E4">
        <w:rPr>
          <w:rFonts w:ascii="Baskerville Old Face" w:hAnsi="Baskerville Old Face"/>
          <w:i/>
        </w:rPr>
        <w:t>Summa Logicae</w:t>
      </w:r>
      <w:r w:rsidRPr="009744E4">
        <w:rPr>
          <w:rFonts w:ascii="Baskerville Old Face" w:hAnsi="Baskerville Old Face"/>
        </w:rPr>
        <w:t xml:space="preserve"> does not begin with general rules, but with rules for suppositional ascent and descent for the various qualities and quantities of assertoric, then modal and other kinds of propositions. There, Ockham does not discuss general rules for consequences until the thirty-eighth chapter of his work,</w:t>
      </w:r>
      <w:r w:rsidRPr="009744E4">
        <w:rPr>
          <w:rStyle w:val="FootnoteReference"/>
          <w:rFonts w:ascii="Baskerville Old Face" w:hAnsi="Baskerville Old Face"/>
        </w:rPr>
        <w:footnoteReference w:id="112"/>
      </w:r>
      <w:r w:rsidRPr="009744E4">
        <w:rPr>
          <w:rFonts w:ascii="Baskerville Old Face" w:hAnsi="Baskerville Old Face"/>
        </w:rPr>
        <w:t xml:space="preserve"> and each of the rules mentioned therein is already explicit in Burley’s much earlier </w:t>
      </w:r>
      <w:r w:rsidRPr="009744E4">
        <w:rPr>
          <w:rFonts w:ascii="Baskerville Old Face" w:hAnsi="Baskerville Old Face"/>
          <w:i/>
        </w:rPr>
        <w:t>De consequentiis</w:t>
      </w:r>
      <w:r w:rsidRPr="009744E4">
        <w:rPr>
          <w:rFonts w:ascii="Baskerville Old Face" w:hAnsi="Baskerville Old Face"/>
        </w:rPr>
        <w:t xml:space="preserve">. Thus, as with Burley’s earlier </w:t>
      </w:r>
      <w:r w:rsidRPr="009744E4">
        <w:rPr>
          <w:rFonts w:ascii="Baskerville Old Face" w:hAnsi="Baskerville Old Face"/>
          <w:i/>
        </w:rPr>
        <w:t>De consequentiis</w:t>
      </w:r>
      <w:r w:rsidRPr="009744E4">
        <w:rPr>
          <w:rFonts w:ascii="Baskerville Old Face" w:hAnsi="Baskerville Old Face"/>
        </w:rPr>
        <w:t>, general consequences are not yet brought to the fore in Ockham - Burley does not discuss general rules until the last section of the treatise</w:t>
      </w:r>
      <w:del w:id="77" w:author="Jacob Archambault" w:date="2018-08-31T01:54:00Z">
        <w:r w:rsidRPr="009744E4" w:rsidDel="00501D49">
          <w:rPr>
            <w:rFonts w:ascii="Baskerville Old Face" w:hAnsi="Baskerville Old Face"/>
          </w:rPr>
          <w:delText>, beginning at paragraph 145</w:delText>
        </w:r>
      </w:del>
      <w:r w:rsidRPr="009744E4">
        <w:rPr>
          <w:rFonts w:ascii="Baskerville Old Face" w:hAnsi="Baskerville Old Face"/>
        </w:rPr>
        <w:t xml:space="preserve">. And as with Burley’s </w:t>
      </w:r>
      <w:r w:rsidRPr="009744E4">
        <w:rPr>
          <w:rFonts w:ascii="Baskerville Old Face" w:hAnsi="Baskerville Old Face"/>
          <w:i/>
        </w:rPr>
        <w:t>Tractatus Brevior</w:t>
      </w:r>
      <w:r w:rsidRPr="009744E4">
        <w:rPr>
          <w:rFonts w:ascii="Baskerville Old Face" w:hAnsi="Baskerville Old Face"/>
        </w:rPr>
        <w:t>, the differentiation of consequence from supposition theory in Ockham is less pronounced.</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lastRenderedPageBreak/>
        <w:t xml:space="preserve">The divisions and order of Ockham’s treatise follow those understood to govern Aristotle’s </w:t>
      </w:r>
      <w:r w:rsidRPr="009744E4">
        <w:rPr>
          <w:rFonts w:ascii="Baskerville Old Face" w:hAnsi="Baskerville Old Face"/>
          <w:i/>
        </w:rPr>
        <w:t>Organon</w:t>
      </w:r>
      <w:r w:rsidRPr="009744E4">
        <w:rPr>
          <w:rFonts w:ascii="Baskerville Old Face" w:hAnsi="Baskerville Old Face"/>
        </w:rPr>
        <w:t xml:space="preserve">. The first two parts of Ockham’s treatise, on terms and propositions, address simple concepts and judgment, the subject matters of Aristotle’s </w:t>
      </w:r>
      <w:r w:rsidRPr="009744E4">
        <w:rPr>
          <w:rFonts w:ascii="Baskerville Old Face" w:hAnsi="Baskerville Old Face"/>
          <w:i/>
        </w:rPr>
        <w:t>Categories</w:t>
      </w:r>
      <w:r w:rsidRPr="009744E4">
        <w:rPr>
          <w:rFonts w:ascii="Baskerville Old Face" w:hAnsi="Baskerville Old Face"/>
        </w:rPr>
        <w:t xml:space="preserve"> and </w:t>
      </w:r>
      <w:r w:rsidRPr="009744E4">
        <w:rPr>
          <w:rFonts w:ascii="Baskerville Old Face" w:hAnsi="Baskerville Old Face"/>
          <w:i/>
        </w:rPr>
        <w:t>On Interpretation</w:t>
      </w:r>
      <w:r w:rsidRPr="009744E4">
        <w:rPr>
          <w:rFonts w:ascii="Baskerville Old Face" w:hAnsi="Baskerville Old Face"/>
        </w:rPr>
        <w:t xml:space="preserve">. The third part, broadly concerned with reasoning, discusses the subjects of Aristotle’s </w:t>
      </w:r>
      <w:r w:rsidRPr="009744E4">
        <w:rPr>
          <w:rFonts w:ascii="Baskerville Old Face" w:hAnsi="Baskerville Old Face"/>
          <w:i/>
        </w:rPr>
        <w:t>logica nova</w:t>
      </w:r>
      <w:r w:rsidRPr="009744E4">
        <w:rPr>
          <w:rFonts w:ascii="Baskerville Old Face" w:hAnsi="Baskerville Old Face"/>
        </w:rPr>
        <w:t xml:space="preserve"> texts: the forms of reasoning (</w:t>
      </w:r>
      <w:r w:rsidRPr="009744E4">
        <w:rPr>
          <w:rFonts w:ascii="Baskerville Old Face" w:hAnsi="Baskerville Old Face"/>
          <w:i/>
        </w:rPr>
        <w:t>Prior Analytics</w:t>
      </w:r>
      <w:r w:rsidRPr="009744E4">
        <w:rPr>
          <w:rFonts w:ascii="Baskerville Old Face" w:hAnsi="Baskerville Old Face"/>
        </w:rPr>
        <w:t>) and their implementation in demonstrative (</w:t>
      </w:r>
      <w:r w:rsidRPr="009744E4">
        <w:rPr>
          <w:rFonts w:ascii="Baskerville Old Face" w:hAnsi="Baskerville Old Face"/>
          <w:i/>
        </w:rPr>
        <w:t>Posterior Analytics</w:t>
      </w:r>
      <w:r w:rsidRPr="009744E4">
        <w:rPr>
          <w:rFonts w:ascii="Baskerville Old Face" w:hAnsi="Baskerville Old Face"/>
        </w:rPr>
        <w:t>), dialectical (</w:t>
      </w:r>
      <w:r w:rsidRPr="009744E4">
        <w:rPr>
          <w:rFonts w:ascii="Baskerville Old Face" w:hAnsi="Baskerville Old Face"/>
          <w:i/>
        </w:rPr>
        <w:t>Topics</w:t>
      </w:r>
      <w:r w:rsidRPr="009744E4">
        <w:rPr>
          <w:rFonts w:ascii="Baskerville Old Face" w:hAnsi="Baskerville Old Face"/>
        </w:rPr>
        <w:t>), and fallacious argument (</w:t>
      </w:r>
      <w:r w:rsidRPr="009744E4">
        <w:rPr>
          <w:rFonts w:ascii="Baskerville Old Face" w:hAnsi="Baskerville Old Face"/>
          <w:i/>
        </w:rPr>
        <w:t>On Sophistical Refutations</w:t>
      </w:r>
      <w:r w:rsidRPr="009744E4">
        <w:rPr>
          <w:rFonts w:ascii="Baskerville Old Face" w:hAnsi="Baskerville Old Face"/>
        </w:rPr>
        <w:t>).</w:t>
      </w:r>
      <w:r w:rsidRPr="009744E4">
        <w:rPr>
          <w:rStyle w:val="FootnoteReference"/>
          <w:rFonts w:ascii="Baskerville Old Face" w:hAnsi="Baskerville Old Face"/>
        </w:rPr>
        <w:footnoteReference w:id="113"/>
      </w:r>
      <w:r w:rsidRPr="009744E4">
        <w:rPr>
          <w:rFonts w:ascii="Baskerville Old Face" w:hAnsi="Baskerville Old Face"/>
        </w:rPr>
        <w:t xml:space="preserve"> Within this ordering, Ockham’s treatise on consequences occupies the place in the </w:t>
      </w:r>
      <w:r w:rsidRPr="009744E4">
        <w:rPr>
          <w:rFonts w:ascii="Baskerville Old Face" w:hAnsi="Baskerville Old Face"/>
          <w:i/>
        </w:rPr>
        <w:t>Summa Logicae</w:t>
      </w:r>
      <w:r w:rsidRPr="009744E4">
        <w:rPr>
          <w:rFonts w:ascii="Baskerville Old Face" w:hAnsi="Baskerville Old Face"/>
        </w:rPr>
        <w:t xml:space="preserve"> corresponding to that of Aristotle’s </w:t>
      </w:r>
      <w:r w:rsidRPr="009744E4">
        <w:rPr>
          <w:rFonts w:ascii="Baskerville Old Face" w:hAnsi="Baskerville Old Face"/>
          <w:i/>
        </w:rPr>
        <w:t>Topics</w:t>
      </w:r>
      <w:r w:rsidRPr="009744E4">
        <w:rPr>
          <w:rFonts w:ascii="Baskerville Old Face" w:hAnsi="Baskerville Old Face"/>
        </w:rPr>
        <w:t xml:space="preserve"> in the standard medieval ordering of the Organon. Thus, though the content of Ockham’s thought is often radical, the structure wherein he presents it is a deliberately traditional one. In particular, Ockham does not conceive consequences as encompassing traditional syllogistic inference.</w:t>
      </w:r>
    </w:p>
    <w:p w:rsidR="006E799B"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By contrast, Burley already includes syllogistic under consequence in his </w:t>
      </w:r>
      <w:r w:rsidRPr="009744E4">
        <w:rPr>
          <w:rFonts w:ascii="Baskerville Old Face" w:hAnsi="Baskerville Old Face"/>
          <w:i/>
        </w:rPr>
        <w:t>De consequentiis</w:t>
      </w:r>
      <w:r w:rsidRPr="009744E4">
        <w:rPr>
          <w:rFonts w:ascii="Baskerville Old Face" w:hAnsi="Baskerville Old Face"/>
        </w:rPr>
        <w:t>.</w:t>
      </w:r>
      <w:r w:rsidRPr="009744E4">
        <w:rPr>
          <w:rStyle w:val="FootnoteReference"/>
          <w:rFonts w:ascii="Baskerville Old Face" w:hAnsi="Baskerville Old Face"/>
        </w:rPr>
        <w:footnoteReference w:id="114"/>
      </w:r>
      <w:r w:rsidRPr="009744E4">
        <w:rPr>
          <w:rFonts w:ascii="Baskerville Old Face" w:hAnsi="Baskerville Old Face"/>
        </w:rPr>
        <w:t xml:space="preserve"> And both the intended structure of Burley’s earlier and the actual structure of his later </w:t>
      </w:r>
      <w:r w:rsidRPr="009744E4">
        <w:rPr>
          <w:rFonts w:ascii="Baskerville Old Face" w:hAnsi="Baskerville Old Face"/>
          <w:i/>
        </w:rPr>
        <w:t>De Puritate</w:t>
      </w:r>
      <w:r w:rsidRPr="009744E4">
        <w:rPr>
          <w:rFonts w:ascii="Baskerville Old Face" w:hAnsi="Baskerville Old Face"/>
        </w:rPr>
        <w:t xml:space="preserve"> betray a different understanding than Ockham’s of the place of consequences in the Aristotelian curriculum. According to the prologue of the </w:t>
      </w:r>
      <w:r w:rsidRPr="009744E4">
        <w:rPr>
          <w:rFonts w:ascii="Baskerville Old Face" w:hAnsi="Baskerville Old Face"/>
          <w:i/>
        </w:rPr>
        <w:t>Tractatus Brevior</w:t>
      </w:r>
      <w:r w:rsidRPr="009744E4">
        <w:rPr>
          <w:rFonts w:ascii="Baskerville Old Face" w:hAnsi="Baskerville Old Face"/>
        </w:rPr>
        <w:t xml:space="preserve">, Burley’s plan was to treat in sequence: 1) common rules for the remainder of the work; 2) sophisms, 3) </w:t>
      </w:r>
      <w:r w:rsidRPr="009744E4">
        <w:rPr>
          <w:rFonts w:ascii="Baskerville Old Face" w:hAnsi="Baskerville Old Face"/>
          <w:i/>
        </w:rPr>
        <w:t>obligationes</w:t>
      </w:r>
      <w:r w:rsidRPr="009744E4">
        <w:rPr>
          <w:rFonts w:ascii="Baskerville Old Face" w:hAnsi="Baskerville Old Face"/>
        </w:rPr>
        <w:t>, and 4) demonstration.</w:t>
      </w:r>
      <w:r w:rsidRPr="009744E4">
        <w:rPr>
          <w:rStyle w:val="FootnoteReference"/>
          <w:rFonts w:ascii="Baskerville Old Face" w:hAnsi="Baskerville Old Face"/>
        </w:rPr>
        <w:footnoteReference w:id="115"/>
      </w:r>
      <w:r w:rsidRPr="009744E4">
        <w:rPr>
          <w:rFonts w:ascii="Baskerville Old Face" w:hAnsi="Baskerville Old Face"/>
        </w:rPr>
        <w:t xml:space="preserve"> The preface of the earlier </w:t>
      </w:r>
      <w:r w:rsidRPr="009744E4">
        <w:rPr>
          <w:rFonts w:ascii="Baskerville Old Face" w:hAnsi="Baskerville Old Face"/>
          <w:i/>
        </w:rPr>
        <w:t>De Puritate</w:t>
      </w:r>
      <w:r w:rsidRPr="009744E4">
        <w:rPr>
          <w:rFonts w:ascii="Baskerville Old Face" w:hAnsi="Baskerville Old Face"/>
        </w:rPr>
        <w:t xml:space="preserve">, and the intended ordering of its parts, betray a basic concern with the form of reasoning, which is then examined in the different contexts wherein it is utilized: sophisms corresponding to the traditional subject of the </w:t>
      </w:r>
      <w:r w:rsidRPr="009744E4">
        <w:rPr>
          <w:rFonts w:ascii="Baskerville Old Face" w:hAnsi="Baskerville Old Face"/>
          <w:i/>
        </w:rPr>
        <w:t>Sophistical refutations,</w:t>
      </w:r>
      <w:r w:rsidRPr="009744E4">
        <w:rPr>
          <w:rFonts w:ascii="Baskerville Old Face" w:hAnsi="Baskerville Old Face"/>
        </w:rPr>
        <w:t xml:space="preserve"> </w:t>
      </w:r>
      <w:r w:rsidRPr="009744E4">
        <w:rPr>
          <w:rFonts w:ascii="Baskerville Old Face" w:hAnsi="Baskerville Old Face"/>
          <w:i/>
        </w:rPr>
        <w:t>obligationes</w:t>
      </w:r>
      <w:r w:rsidRPr="009744E4">
        <w:rPr>
          <w:rFonts w:ascii="Baskerville Old Face" w:hAnsi="Baskerville Old Face"/>
        </w:rPr>
        <w:t xml:space="preserve">, to that of the </w:t>
      </w:r>
      <w:r w:rsidRPr="009744E4">
        <w:rPr>
          <w:rFonts w:ascii="Baskerville Old Face" w:hAnsi="Baskerville Old Face"/>
          <w:i/>
        </w:rPr>
        <w:t>Topics</w:t>
      </w:r>
      <w:r w:rsidRPr="009744E4">
        <w:rPr>
          <w:rFonts w:ascii="Baskerville Old Face" w:hAnsi="Baskerville Old Face"/>
        </w:rPr>
        <w:t xml:space="preserve">, and demonstration to that of the </w:t>
      </w:r>
      <w:r w:rsidRPr="009744E4">
        <w:rPr>
          <w:rFonts w:ascii="Baskerville Old Face" w:hAnsi="Baskerville Old Face"/>
          <w:i/>
        </w:rPr>
        <w:t>Posterior Analytics</w:t>
      </w:r>
      <w:r w:rsidRPr="009744E4">
        <w:rPr>
          <w:rFonts w:ascii="Baskerville Old Face" w:hAnsi="Baskerville Old Face"/>
        </w:rPr>
        <w:t>.</w:t>
      </w:r>
      <w:r w:rsidRPr="009744E4">
        <w:rPr>
          <w:rStyle w:val="FootnoteReference"/>
          <w:rFonts w:ascii="Baskerville Old Face" w:hAnsi="Baskerville Old Face"/>
        </w:rPr>
        <w:footnoteReference w:id="116"/>
      </w:r>
      <w:r w:rsidRPr="009744E4">
        <w:rPr>
          <w:rFonts w:ascii="Baskerville Old Face" w:hAnsi="Baskerville Old Face"/>
        </w:rPr>
        <w:t xml:space="preserve"> As such, the assimilation found in Burley’s earlier </w:t>
      </w:r>
      <w:r w:rsidRPr="009744E4">
        <w:rPr>
          <w:rFonts w:ascii="Baskerville Old Face" w:hAnsi="Baskerville Old Face"/>
          <w:i/>
        </w:rPr>
        <w:t>De Puritate</w:t>
      </w:r>
      <w:r w:rsidRPr="009744E4">
        <w:rPr>
          <w:rFonts w:ascii="Baskerville Old Face" w:hAnsi="Baskerville Old Face"/>
        </w:rPr>
        <w:t xml:space="preserve"> is not to Aristotle’s </w:t>
      </w:r>
      <w:r w:rsidRPr="009744E4">
        <w:rPr>
          <w:rFonts w:ascii="Baskerville Old Face" w:hAnsi="Baskerville Old Face"/>
          <w:i/>
        </w:rPr>
        <w:t>Topics</w:t>
      </w:r>
      <w:r w:rsidRPr="009744E4">
        <w:rPr>
          <w:rFonts w:ascii="Baskerville Old Face" w:hAnsi="Baskerville Old Face"/>
        </w:rPr>
        <w:t xml:space="preserve">, but to the </w:t>
      </w:r>
      <w:r w:rsidRPr="009744E4">
        <w:rPr>
          <w:rFonts w:ascii="Baskerville Old Face" w:hAnsi="Baskerville Old Face"/>
          <w:i/>
        </w:rPr>
        <w:t>Prior Analytics</w:t>
      </w:r>
      <w:r w:rsidRPr="009744E4">
        <w:rPr>
          <w:rFonts w:ascii="Baskerville Old Face" w:hAnsi="Baskerville Old Face"/>
        </w:rPr>
        <w:t xml:space="preserve">. Its ambition is to provide an account of the forms of </w:t>
      </w:r>
      <w:r w:rsidRPr="009744E4">
        <w:rPr>
          <w:rFonts w:ascii="Baskerville Old Face" w:hAnsi="Baskerville Old Face"/>
        </w:rPr>
        <w:lastRenderedPageBreak/>
        <w:t>reasoning that instead of reducing all reasoning to syllogistic,</w:t>
      </w:r>
      <w:r w:rsidRPr="009744E4">
        <w:rPr>
          <w:rStyle w:val="FootnoteReference"/>
          <w:rFonts w:ascii="Baskerville Old Face" w:hAnsi="Baskerville Old Face"/>
        </w:rPr>
        <w:footnoteReference w:id="117"/>
      </w:r>
      <w:r w:rsidRPr="009744E4">
        <w:rPr>
          <w:rFonts w:ascii="Baskerville Old Face" w:hAnsi="Baskerville Old Face"/>
        </w:rPr>
        <w:t xml:space="preserve"> takes up syllogistic as part of a broader work centered on consequence. Burley thus appears to be the first logician to attempt a unified account of consequence including syllogistic as a proper part. It is this vision, rather than Ockham’s, which is later adopted in the structure of Buridan’s </w:t>
      </w:r>
      <w:r w:rsidRPr="009744E4">
        <w:rPr>
          <w:rFonts w:ascii="Baskerville Old Face" w:hAnsi="Baskerville Old Face"/>
          <w:i/>
        </w:rPr>
        <w:t>Treatise on Consequences</w:t>
      </w:r>
      <w:r w:rsidRPr="009744E4">
        <w:rPr>
          <w:rFonts w:ascii="Baskerville Old Face" w:hAnsi="Baskerville Old Face"/>
        </w:rPr>
        <w:t>.</w:t>
      </w:r>
    </w:p>
    <w:p w:rsidR="004A6B2E" w:rsidRPr="009744E4" w:rsidRDefault="006E799B"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This vision remains in the later version of Burley’s treatise, albeit with an important revision. The intended inclusion of a treatise on supposition to end the first part of the </w:t>
      </w:r>
      <w:r w:rsidRPr="009744E4">
        <w:rPr>
          <w:rFonts w:ascii="Baskerville Old Face" w:hAnsi="Baskerville Old Face"/>
          <w:i/>
        </w:rPr>
        <w:t>Tractatus Brevior</w:t>
      </w:r>
      <w:r w:rsidRPr="009744E4">
        <w:rPr>
          <w:rFonts w:ascii="Baskerville Old Face" w:hAnsi="Baskerville Old Face"/>
        </w:rPr>
        <w:t xml:space="preserve"> suggests that Burley earlier regarded supposition theory as part of a broader theory of inference, perhaps supplementing the kinds of inference-justifying rules one finds in topical treatises. This ordering agrees with that found in the </w:t>
      </w:r>
      <w:r w:rsidRPr="009744E4">
        <w:rPr>
          <w:rFonts w:ascii="Baskerville Old Face" w:hAnsi="Baskerville Old Face"/>
          <w:i/>
        </w:rPr>
        <w:t>Summulae</w:t>
      </w:r>
      <w:r w:rsidRPr="009744E4">
        <w:rPr>
          <w:rFonts w:ascii="Baskerville Old Face" w:hAnsi="Baskerville Old Face"/>
        </w:rPr>
        <w:t xml:space="preserve"> of Peter of Spain.</w:t>
      </w:r>
      <w:r w:rsidRPr="009744E4">
        <w:rPr>
          <w:rStyle w:val="FootnoteReference"/>
          <w:rFonts w:ascii="Baskerville Old Face" w:hAnsi="Baskerville Old Face"/>
        </w:rPr>
        <w:footnoteReference w:id="118"/>
      </w:r>
      <w:r w:rsidRPr="009744E4">
        <w:rPr>
          <w:rFonts w:ascii="Baskerville Old Face" w:hAnsi="Baskerville Old Face"/>
        </w:rPr>
        <w:t xml:space="preserve"> In Burley’s later treatise, by contrast, the part on supposition begins with the words ‘having laid down the signification of incomplex terms, in this tract I intend to examine certain properties of terms which only belong to them according to their being parts of a proposition.’</w:t>
      </w:r>
      <w:r w:rsidRPr="009744E4">
        <w:rPr>
          <w:rStyle w:val="FootnoteReference"/>
          <w:rFonts w:ascii="Baskerville Old Face" w:hAnsi="Baskerville Old Face"/>
        </w:rPr>
        <w:footnoteReference w:id="119"/>
      </w:r>
      <w:r w:rsidRPr="009744E4">
        <w:rPr>
          <w:rFonts w:ascii="Baskerville Old Face" w:hAnsi="Baskerville Old Face"/>
        </w:rPr>
        <w:t xml:space="preserve"> Now, the signification of incomplex terms was the standard topic associated with the </w:t>
      </w:r>
      <w:r w:rsidRPr="009744E4">
        <w:rPr>
          <w:rFonts w:ascii="Baskerville Old Face" w:hAnsi="Baskerville Old Face"/>
          <w:i/>
        </w:rPr>
        <w:t>Categories</w:t>
      </w:r>
      <w:r w:rsidRPr="009744E4">
        <w:rPr>
          <w:rFonts w:ascii="Baskerville Old Face" w:hAnsi="Baskerville Old Face"/>
        </w:rPr>
        <w:t>.</w:t>
      </w:r>
      <w:r w:rsidRPr="009744E4">
        <w:rPr>
          <w:rStyle w:val="FootnoteReference"/>
          <w:rFonts w:ascii="Baskerville Old Face" w:hAnsi="Baskerville Old Face"/>
        </w:rPr>
        <w:footnoteReference w:id="120"/>
      </w:r>
      <w:r w:rsidRPr="009744E4">
        <w:rPr>
          <w:rFonts w:ascii="Baskerville Old Face" w:hAnsi="Baskerville Old Face"/>
        </w:rPr>
        <w:t xml:space="preserve"> </w:t>
      </w:r>
      <w:r w:rsidR="004A6B2E" w:rsidRPr="009744E4">
        <w:rPr>
          <w:rFonts w:ascii="Baskerville Old Face" w:hAnsi="Baskerville Old Face"/>
        </w:rPr>
        <w:t xml:space="preserve">The mention of the proposition makes clear the association of the treatise on supposition with the </w:t>
      </w:r>
      <w:r w:rsidR="004A6B2E" w:rsidRPr="009744E4">
        <w:rPr>
          <w:rFonts w:ascii="Baskerville Old Face" w:hAnsi="Baskerville Old Face"/>
          <w:i/>
        </w:rPr>
        <w:t>On Interpretation</w:t>
      </w:r>
      <w:r w:rsidR="004A6B2E" w:rsidRPr="009744E4">
        <w:rPr>
          <w:rFonts w:ascii="Baskerville Old Face" w:hAnsi="Baskerville Old Face"/>
        </w:rPr>
        <w:t xml:space="preserve">. Thus, it seems that by the time of the later treatise, Burley thought it more appropriate to treat supposition in closer connection with the content of the </w:t>
      </w:r>
      <w:r w:rsidR="004A6B2E" w:rsidRPr="009744E4">
        <w:rPr>
          <w:rFonts w:ascii="Baskerville Old Face" w:hAnsi="Baskerville Old Face"/>
          <w:i/>
        </w:rPr>
        <w:t>On Interpretation</w:t>
      </w:r>
      <w:r w:rsidR="004A6B2E" w:rsidRPr="009744E4">
        <w:rPr>
          <w:rFonts w:ascii="Baskerville Old Face" w:hAnsi="Baskerville Old Face"/>
        </w:rPr>
        <w:t xml:space="preserve">, in the broader context of subjects discussed under Aristotle’s old logic, rather than in connection with discussions of inference traditionally treated under Aristotle’s new logic. This relocation provides us with a reason why Burley may have abandoned the </w:t>
      </w:r>
      <w:r w:rsidR="004A6B2E" w:rsidRPr="009744E4">
        <w:rPr>
          <w:rFonts w:ascii="Baskerville Old Face" w:hAnsi="Baskerville Old Face"/>
          <w:i/>
        </w:rPr>
        <w:t>Tractatus Brevior</w:t>
      </w:r>
      <w:r w:rsidR="004A6B2E" w:rsidRPr="009744E4">
        <w:rPr>
          <w:rFonts w:ascii="Baskerville Old Face" w:hAnsi="Baskerville Old Face"/>
        </w:rPr>
        <w:t xml:space="preserve"> independently of a need to respond to Ockham’s logic: he sought to reorganize his materials to reflect this new understanding of the place of supposition theory within logic, which required him to disentangle supposition theory from the theory of consequence and therefore to rewrite much of his old material to reflect this new organization. This relocation of the treatise on supposition is the one later followed by Buridan’s </w:t>
      </w:r>
      <w:r w:rsidR="004A6B2E" w:rsidRPr="009744E4">
        <w:rPr>
          <w:rFonts w:ascii="Baskerville Old Face" w:hAnsi="Baskerville Old Face"/>
          <w:i/>
        </w:rPr>
        <w:t>Summulae</w:t>
      </w:r>
      <w:r w:rsidR="004A6B2E" w:rsidRPr="009744E4">
        <w:rPr>
          <w:rFonts w:ascii="Baskerville Old Face" w:hAnsi="Baskerville Old Face"/>
        </w:rPr>
        <w:t>.</w:t>
      </w:r>
    </w:p>
    <w:p w:rsidR="00095A2E" w:rsidRPr="009744E4" w:rsidRDefault="002069CE" w:rsidP="004A6B2E">
      <w:pPr>
        <w:pStyle w:val="Heading1"/>
        <w:spacing w:before="100" w:beforeAutospacing="1" w:after="100" w:afterAutospacing="1" w:line="22" w:lineRule="atLeast"/>
        <w:jc w:val="both"/>
        <w:rPr>
          <w:rFonts w:ascii="Baskerville Old Face" w:hAnsi="Baskerville Old Face"/>
          <w:color w:val="auto"/>
          <w:sz w:val="24"/>
          <w:szCs w:val="24"/>
        </w:rPr>
      </w:pPr>
      <w:bookmarkStart w:id="78" w:name="conclusion"/>
      <w:r w:rsidRPr="009744E4">
        <w:rPr>
          <w:rFonts w:ascii="Baskerville Old Face" w:hAnsi="Baskerville Old Face"/>
          <w:color w:val="auto"/>
          <w:sz w:val="24"/>
          <w:szCs w:val="24"/>
        </w:rPr>
        <w:lastRenderedPageBreak/>
        <w:t xml:space="preserve">5 </w:t>
      </w:r>
      <w:r w:rsidR="001971C0" w:rsidRPr="009744E4">
        <w:rPr>
          <w:rFonts w:ascii="Baskerville Old Face" w:hAnsi="Baskerville Old Face"/>
          <w:color w:val="auto"/>
          <w:sz w:val="24"/>
          <w:szCs w:val="24"/>
        </w:rPr>
        <w:t>Conclusion</w:t>
      </w:r>
      <w:bookmarkEnd w:id="78"/>
    </w:p>
    <w:p w:rsidR="00095A2E" w:rsidRPr="009744E4" w:rsidRDefault="001971C0" w:rsidP="004A6B2E">
      <w:pPr>
        <w:pStyle w:val="FirstParagraph"/>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 above reveals a wide array of achievements attributable to the </w:t>
      </w:r>
      <w:r w:rsidRPr="009744E4">
        <w:rPr>
          <w:rFonts w:ascii="Baskerville Old Face" w:hAnsi="Baskerville Old Face"/>
          <w:i/>
        </w:rPr>
        <w:t>Doctor Planus et Perspicuus</w:t>
      </w:r>
      <w:r w:rsidRPr="009744E4">
        <w:rPr>
          <w:rFonts w:ascii="Baskerville Old Face" w:hAnsi="Baskerville Old Face"/>
        </w:rPr>
        <w:t xml:space="preserve">, which help us better understand his contribution to the development of medieval </w:t>
      </w:r>
      <w:r w:rsidRPr="009744E4">
        <w:rPr>
          <w:rFonts w:ascii="Baskerville Old Face" w:hAnsi="Baskerville Old Face"/>
          <w:i/>
        </w:rPr>
        <w:t>consequentiae</w:t>
      </w:r>
      <w:r w:rsidRPr="009744E4">
        <w:rPr>
          <w:rFonts w:ascii="Baskerville Old Face" w:hAnsi="Baskerville Old Face"/>
        </w:rPr>
        <w:t>.</w:t>
      </w:r>
    </w:p>
    <w:p w:rsidR="00095A2E" w:rsidRPr="009744E4" w:rsidRDefault="001971C0"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Burley’s </w:t>
      </w:r>
      <w:r w:rsidRPr="009744E4">
        <w:rPr>
          <w:rFonts w:ascii="Baskerville Old Face" w:hAnsi="Baskerville Old Face"/>
          <w:i/>
        </w:rPr>
        <w:t>De consequentiis</w:t>
      </w:r>
      <w:r w:rsidRPr="009744E4">
        <w:rPr>
          <w:rFonts w:ascii="Baskerville Old Face" w:hAnsi="Baskerville Old Face"/>
        </w:rPr>
        <w:t xml:space="preserve"> provides the most expansive known treatment of consequences prior to Ockham’s </w:t>
      </w:r>
      <w:r w:rsidRPr="009744E4">
        <w:rPr>
          <w:rFonts w:ascii="Baskerville Old Face" w:hAnsi="Baskerville Old Face"/>
          <w:i/>
        </w:rPr>
        <w:t>Summa Logicae</w:t>
      </w:r>
      <w:r w:rsidRPr="009744E4">
        <w:rPr>
          <w:rFonts w:ascii="Baskerville Old Face" w:hAnsi="Baskerville Old Face"/>
        </w:rPr>
        <w:t>. Burley streamlines the treatment of consequences found in the earliest treatises by leaving aside the rule that a proposition predicating the same of itself must always be true. And by providing a parallel treatment of sentential and term negation, he preserves both affirmative-to-negative and negative-to-affirmative directions of obversion and contraposition.</w:t>
      </w:r>
    </w:p>
    <w:p w:rsidR="00095A2E" w:rsidRPr="009744E4" w:rsidRDefault="001971C0"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In the shorter </w:t>
      </w:r>
      <w:r w:rsidRPr="009744E4">
        <w:rPr>
          <w:rFonts w:ascii="Baskerville Old Face" w:hAnsi="Baskerville Old Face"/>
          <w:i/>
        </w:rPr>
        <w:t>De Puritate</w:t>
      </w:r>
      <w:r w:rsidRPr="009744E4">
        <w:rPr>
          <w:rFonts w:ascii="Baskerville Old Face" w:hAnsi="Baskerville Old Face"/>
        </w:rPr>
        <w:t xml:space="preserve">, Burley provides the earliest known organization of warrants governing consequences into principal and derivative rules. In the same treatise, he makes explicit that identity statements may fail in cases where the subject does not exist, qualifies the range of the rule </w:t>
      </w:r>
      <w:r w:rsidRPr="009744E4">
        <w:rPr>
          <w:rFonts w:ascii="Baskerville Old Face" w:hAnsi="Baskerville Old Face"/>
          <w:i/>
        </w:rPr>
        <w:t>from the impossible anything follows</w:t>
      </w:r>
      <w:r w:rsidRPr="009744E4">
        <w:rPr>
          <w:rFonts w:ascii="Baskerville Old Face" w:hAnsi="Baskerville Old Face"/>
        </w:rPr>
        <w:t xml:space="preserve"> (since the less impossible does not entail what is more impossible), and provides a brief treatment of consequences involving modalities. In the movement from the shorter to the longer </w:t>
      </w:r>
      <w:r w:rsidRPr="009744E4">
        <w:rPr>
          <w:rFonts w:ascii="Baskerville Old Face" w:hAnsi="Baskerville Old Face"/>
          <w:i/>
        </w:rPr>
        <w:t>De Puritate</w:t>
      </w:r>
      <w:r w:rsidRPr="009744E4">
        <w:rPr>
          <w:rFonts w:ascii="Baskerville Old Face" w:hAnsi="Baskerville Old Face"/>
        </w:rPr>
        <w:t>, Burley brings supposition theory from a location between topics and syllogisms to one in the context the theory of the proposition, a place it retains in the work of John Buridan.</w:t>
      </w:r>
    </w:p>
    <w:p w:rsidR="00095A2E" w:rsidRPr="009744E4" w:rsidRDefault="001971C0"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By the time of the longer treatise, Burley has greatly streamlined the treatment of principal and derivative rules first attempted in the </w:t>
      </w:r>
      <w:r w:rsidRPr="009744E4">
        <w:rPr>
          <w:rFonts w:ascii="Baskerville Old Face" w:hAnsi="Baskerville Old Face"/>
          <w:i/>
        </w:rPr>
        <w:t>Tractatus Brevior</w:t>
      </w:r>
      <w:r w:rsidRPr="009744E4">
        <w:rPr>
          <w:rFonts w:ascii="Baskerville Old Face" w:hAnsi="Baskerville Old Face"/>
        </w:rPr>
        <w:t xml:space="preserve">, and expanded the range of dialectical maxims used in topical arguments to include an indefinite number of </w:t>
      </w:r>
      <w:r w:rsidRPr="009744E4">
        <w:rPr>
          <w:rFonts w:ascii="Baskerville Old Face" w:hAnsi="Baskerville Old Face"/>
          <w:i/>
        </w:rPr>
        <w:t>logical</w:t>
      </w:r>
      <w:r w:rsidRPr="009744E4">
        <w:rPr>
          <w:rFonts w:ascii="Baskerville Old Face" w:hAnsi="Baskerville Old Face"/>
        </w:rPr>
        <w:t xml:space="preserve"> maxims, to be used in consequences. In the same treatise, Burley relates the contrast between natural and accidental consequences found in the </w:t>
      </w:r>
      <w:r w:rsidRPr="009744E4">
        <w:rPr>
          <w:rFonts w:ascii="Baskerville Old Face" w:hAnsi="Baskerville Old Face"/>
          <w:i/>
        </w:rPr>
        <w:t>De consequentiis</w:t>
      </w:r>
      <w:r w:rsidRPr="009744E4">
        <w:rPr>
          <w:rFonts w:ascii="Baskerville Old Face" w:hAnsi="Baskerville Old Face"/>
        </w:rPr>
        <w:t xml:space="preserve"> to that between formal and material consequences, and further subdivides enthymematic formal consequence according to the number of terms they hold by. </w:t>
      </w:r>
    </w:p>
    <w:p w:rsidR="00095A2E" w:rsidRPr="009744E4" w:rsidRDefault="001971C0"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t xml:space="preserve">There are some failings in Burley’s theory. The ambiguity between the different senses of </w:t>
      </w:r>
      <w:r w:rsidRPr="009744E4">
        <w:rPr>
          <w:rFonts w:ascii="Baskerville Old Face" w:hAnsi="Baskerville Old Face"/>
          <w:i/>
        </w:rPr>
        <w:t>per accidens</w:t>
      </w:r>
      <w:r w:rsidRPr="009744E4">
        <w:rPr>
          <w:rFonts w:ascii="Baskerville Old Face" w:hAnsi="Baskerville Old Face"/>
        </w:rPr>
        <w:t xml:space="preserve"> ascent and descent likely contributed to the distinction between natural and accidental consequence falling out of favor. Though Burley recognizes that both downward monotonicity and descent to particulars may fail because of complications involving existence, his practice ignores this insight. The subdivision of enthymematic formal consequences by number is underdeveloped, and without further clarification it is hard to see how some of these consequences should be distinguished from material consequences.</w:t>
      </w:r>
    </w:p>
    <w:p w:rsidR="00095A2E" w:rsidRPr="009744E4" w:rsidRDefault="001971C0" w:rsidP="004A6B2E">
      <w:pPr>
        <w:pStyle w:val="BodyText"/>
        <w:spacing w:before="100" w:beforeAutospacing="1" w:after="100" w:afterAutospacing="1" w:line="22" w:lineRule="atLeast"/>
        <w:jc w:val="both"/>
        <w:rPr>
          <w:rFonts w:ascii="Baskerville Old Face" w:hAnsi="Baskerville Old Face"/>
        </w:rPr>
      </w:pPr>
      <w:r w:rsidRPr="009744E4">
        <w:rPr>
          <w:rFonts w:ascii="Baskerville Old Face" w:hAnsi="Baskerville Old Face"/>
        </w:rPr>
        <w:lastRenderedPageBreak/>
        <w:t xml:space="preserve">However, the basic import of Burley’s work remains: Burley provides a plurality of different understandings of ‘follows’, with differing levels of strength, grounded in the strength of the relations involved in the </w:t>
      </w:r>
      <w:r w:rsidRPr="009744E4">
        <w:rPr>
          <w:rFonts w:ascii="Baskerville Old Face" w:hAnsi="Baskerville Old Face"/>
          <w:i/>
        </w:rPr>
        <w:t>significata</w:t>
      </w:r>
      <w:r w:rsidRPr="009744E4">
        <w:rPr>
          <w:rFonts w:ascii="Baskerville Old Face" w:hAnsi="Baskerville Old Face"/>
        </w:rPr>
        <w:t xml:space="preserve"> in the consequences</w:t>
      </w:r>
      <w:r w:rsidR="00D43B51" w:rsidRPr="009744E4">
        <w:rPr>
          <w:rFonts w:ascii="Baskerville Old Face" w:hAnsi="Baskerville Old Face"/>
        </w:rPr>
        <w:t>: natural structural consequences grounded in the meaning of their syncategorematic terms, natural enthymematic consequences grounded in intrinsic containment relations between the significates of their categorematic terms, and accidental consequences grounded on weaker relations.</w:t>
      </w:r>
      <w:r w:rsidRPr="009744E4">
        <w:rPr>
          <w:rFonts w:ascii="Baskerville Old Face" w:hAnsi="Baskerville Old Face"/>
        </w:rPr>
        <w:t xml:space="preserve"> Today’s more pluralist logical environment, aiming to give expression to different kinds of relevant containment while still allowing for classical consequence, is much friendlier to Burley’s project than it is to the reductive monism that followed in Buridan’s reduction of all consequences to formal ones - a reduction mirrored in the classical approach to formal consequence that dominated the last century. As such, now provides an opportune environment for a revival of interest in Burley’s logical work, and Burley’s work may provide inspiration for a more fruitful grounding of pluralism than those popular at present. At the same time, an examination of the logic of Burley the realist provides much of interest even for understanding the nominalists opposed by - and indebted to - him.</w:t>
      </w:r>
      <w:bookmarkStart w:id="79" w:name="refs"/>
      <w:bookmarkStart w:id="80" w:name="ref-Lukasiewicz1957"/>
      <w:bookmarkEnd w:id="79"/>
      <w:bookmarkEnd w:id="80"/>
    </w:p>
    <w:sectPr w:rsidR="00095A2E" w:rsidRPr="009744E4" w:rsidSect="00E634E7">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524" w:rsidRDefault="00A52524">
      <w:pPr>
        <w:spacing w:after="0"/>
      </w:pPr>
      <w:r>
        <w:separator/>
      </w:r>
    </w:p>
  </w:endnote>
  <w:endnote w:type="continuationSeparator" w:id="0">
    <w:p w:rsidR="00A52524" w:rsidRDefault="00A52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524" w:rsidRDefault="00A52524">
      <w:r>
        <w:separator/>
      </w:r>
    </w:p>
  </w:footnote>
  <w:footnote w:type="continuationSeparator" w:id="0">
    <w:p w:rsidR="00A52524" w:rsidRDefault="00A52524">
      <w:r>
        <w:continuationSeparator/>
      </w:r>
    </w:p>
  </w:footnote>
  <w:footnote w:id="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Stephen Read, “The Medieval Theory of Consequence,” </w:t>
      </w:r>
      <w:r w:rsidRPr="006E799B">
        <w:rPr>
          <w:rFonts w:ascii="Times New Roman" w:hAnsi="Times New Roman" w:cs="Times New Roman"/>
          <w:i/>
          <w:sz w:val="20"/>
          <w:szCs w:val="20"/>
        </w:rPr>
        <w:t>Synthese</w:t>
      </w:r>
      <w:r w:rsidRPr="006E799B">
        <w:rPr>
          <w:rFonts w:ascii="Times New Roman" w:hAnsi="Times New Roman" w:cs="Times New Roman"/>
          <w:sz w:val="20"/>
          <w:szCs w:val="20"/>
        </w:rPr>
        <w:t xml:space="preserve"> 187, no. 3 (2012): 900. Translations throughout, unless stated otherwise, are my own.</w:t>
      </w:r>
    </w:p>
  </w:footnote>
  <w:footnote w:id="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Philotheus Boehner, “Introduction,” in </w:t>
      </w:r>
      <w:r w:rsidRPr="006E799B">
        <w:rPr>
          <w:rFonts w:ascii="Times New Roman" w:hAnsi="Times New Roman" w:cs="Times New Roman"/>
          <w:i/>
          <w:sz w:val="20"/>
          <w:szCs w:val="20"/>
        </w:rPr>
        <w:t>De Puritate Artis Logicae Tractatus Longior with a Revised Edition of the Tractatus Brevior</w:t>
      </w:r>
      <w:r w:rsidRPr="006E799B">
        <w:rPr>
          <w:rFonts w:ascii="Times New Roman" w:hAnsi="Times New Roman" w:cs="Times New Roman"/>
          <w:sz w:val="20"/>
          <w:szCs w:val="20"/>
        </w:rPr>
        <w:t>, by Walter Burleigh, ed. Philotheus Boehner (St. Bonaventure, NY: Franciscan Institute, 1955), VI.</w:t>
      </w:r>
    </w:p>
  </w:footnote>
  <w:footnote w:id="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See for instance, the contemporary assessment of Quine’s influence on the discipline in Czesław Lejewski, “Logic and Existence,” </w:t>
      </w:r>
      <w:r w:rsidRPr="006E799B">
        <w:rPr>
          <w:rFonts w:ascii="Times New Roman" w:hAnsi="Times New Roman" w:cs="Times New Roman"/>
          <w:i/>
          <w:sz w:val="20"/>
          <w:szCs w:val="20"/>
        </w:rPr>
        <w:t>British Journal for the Philosophy of Science</w:t>
      </w:r>
      <w:r w:rsidRPr="006E799B">
        <w:rPr>
          <w:rFonts w:ascii="Times New Roman" w:hAnsi="Times New Roman" w:cs="Times New Roman"/>
          <w:sz w:val="20"/>
          <w:szCs w:val="20"/>
        </w:rPr>
        <w:t xml:space="preserve"> 5, no. 18 (1954): 104–19.</w:t>
      </w:r>
    </w:p>
  </w:footnote>
  <w:footnote w:id="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That this nominalism was never completely dominant is clear enough from the importance of figures like Frege, Gödel, or even the early Russell for the tradition, not to mention the contributions of early phenomenology or of various members of the Lvov-Warsaw school.</w:t>
      </w:r>
    </w:p>
  </w:footnote>
  <w:footnote w:id="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Niels Jørgen Green-Pedersen, “Walter Burley’s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An Edition,” </w:t>
      </w:r>
      <w:r w:rsidRPr="006E799B">
        <w:rPr>
          <w:rFonts w:ascii="Times New Roman" w:hAnsi="Times New Roman" w:cs="Times New Roman"/>
          <w:i/>
          <w:sz w:val="20"/>
          <w:szCs w:val="20"/>
        </w:rPr>
        <w:t>Franciscan Studies</w:t>
      </w:r>
      <w:r w:rsidRPr="006E799B">
        <w:rPr>
          <w:rFonts w:ascii="Times New Roman" w:hAnsi="Times New Roman" w:cs="Times New Roman"/>
          <w:sz w:val="20"/>
          <w:szCs w:val="20"/>
        </w:rPr>
        <w:t xml:space="preserve"> 40 (1980): 102–66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w:t>
      </w:r>
    </w:p>
  </w:footnote>
  <w:footnote w:id="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104–5.</w:t>
      </w:r>
    </w:p>
  </w:footnote>
  <w:footnote w:id="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Ottman Jennifer and Rega Wood, “Walter Burley: His Life and Works,” </w:t>
      </w:r>
      <w:r w:rsidRPr="006E799B">
        <w:rPr>
          <w:rFonts w:ascii="Times New Roman" w:hAnsi="Times New Roman" w:cs="Times New Roman"/>
          <w:i/>
          <w:sz w:val="20"/>
          <w:szCs w:val="20"/>
        </w:rPr>
        <w:t>Vivarium</w:t>
      </w:r>
      <w:r w:rsidRPr="006E799B">
        <w:rPr>
          <w:rFonts w:ascii="Times New Roman" w:hAnsi="Times New Roman" w:cs="Times New Roman"/>
          <w:sz w:val="20"/>
          <w:szCs w:val="20"/>
        </w:rPr>
        <w:t xml:space="preserve"> 37, no. 1 (1999): 12–13.</w:t>
      </w:r>
    </w:p>
  </w:footnote>
  <w:footnote w:id="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Boehner, “Introduction,” vii–viii. Boehner further conjectured that Burley’s treatise draws its title from its opposition to the ‘impurities’ of Ockham’s logic. But Spade and Menn show the title is an allusion to the prologue of Avicenna’s </w:t>
      </w:r>
      <w:r w:rsidRPr="006E799B">
        <w:rPr>
          <w:rFonts w:ascii="Times New Roman" w:hAnsi="Times New Roman" w:cs="Times New Roman"/>
          <w:i/>
          <w:sz w:val="20"/>
          <w:szCs w:val="20"/>
        </w:rPr>
        <w:t>Al-Shifā</w:t>
      </w:r>
      <w:r w:rsidRPr="006E799B">
        <w:rPr>
          <w:rFonts w:ascii="Times New Roman" w:hAnsi="Times New Roman" w:cs="Times New Roman"/>
          <w:sz w:val="20"/>
          <w:szCs w:val="20"/>
        </w:rPr>
        <w:t xml:space="preserve">, where ‘purity’ means the core, or pith, of a thing. Paul Vincent Spade and Stephen Menn, “A Note on the Title of Walter Burley’s </w:t>
      </w:r>
      <w:r w:rsidRPr="006E799B">
        <w:rPr>
          <w:rFonts w:ascii="Times New Roman" w:hAnsi="Times New Roman" w:cs="Times New Roman"/>
          <w:i/>
          <w:sz w:val="20"/>
          <w:szCs w:val="20"/>
        </w:rPr>
        <w:t>on the Purity of the Art of Logic</w:t>
      </w:r>
      <w:r w:rsidRPr="006E799B">
        <w:rPr>
          <w:rFonts w:ascii="Times New Roman" w:hAnsi="Times New Roman" w:cs="Times New Roman"/>
          <w:sz w:val="20"/>
          <w:szCs w:val="20"/>
        </w:rPr>
        <w:t xml:space="preserve">” (2003), </w:t>
      </w:r>
      <w:hyperlink r:id="rId1">
        <w:r w:rsidRPr="006E799B">
          <w:rPr>
            <w:rStyle w:val="Hyperlink"/>
            <w:rFonts w:ascii="Times New Roman" w:hAnsi="Times New Roman" w:cs="Times New Roman"/>
            <w:sz w:val="20"/>
            <w:szCs w:val="20"/>
          </w:rPr>
          <w:t>http://pvspade.com/Logic/docs/BurlNote.pdf</w:t>
        </w:r>
      </w:hyperlink>
      <w:r w:rsidRPr="006E799B">
        <w:rPr>
          <w:rFonts w:ascii="Times New Roman" w:hAnsi="Times New Roman" w:cs="Times New Roman"/>
          <w:sz w:val="20"/>
          <w:szCs w:val="20"/>
        </w:rPr>
        <w:t>.</w:t>
      </w:r>
    </w:p>
  </w:footnote>
  <w:footnote w:id="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Walter Burleigh, </w:t>
      </w:r>
      <w:r w:rsidRPr="006E799B">
        <w:rPr>
          <w:rFonts w:ascii="Times New Roman" w:hAnsi="Times New Roman" w:cs="Times New Roman"/>
          <w:i/>
          <w:sz w:val="20"/>
          <w:szCs w:val="20"/>
        </w:rPr>
        <w:t>De Puritate Artis Logicae</w:t>
      </w:r>
      <w:r w:rsidRPr="006E799B">
        <w:rPr>
          <w:rFonts w:ascii="Times New Roman" w:hAnsi="Times New Roman" w:cs="Times New Roman"/>
          <w:sz w:val="20"/>
          <w:szCs w:val="20"/>
        </w:rPr>
        <w:t>, ed. Philotheus Boehner (St Bonaventure, NY: Franciscan Institute, 1955), 106–7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Medieval discussion of explicit hypotheticals goes back to Boethius. See Boethius, </w:t>
      </w:r>
      <w:r w:rsidRPr="006E799B">
        <w:rPr>
          <w:rFonts w:ascii="Times New Roman" w:hAnsi="Times New Roman" w:cs="Times New Roman"/>
          <w:i/>
          <w:sz w:val="20"/>
          <w:szCs w:val="20"/>
        </w:rPr>
        <w:t>De Hypotheticis Syllogismis</w:t>
      </w:r>
      <w:r w:rsidRPr="006E799B">
        <w:rPr>
          <w:rFonts w:ascii="Times New Roman" w:hAnsi="Times New Roman" w:cs="Times New Roman"/>
          <w:sz w:val="20"/>
          <w:szCs w:val="20"/>
        </w:rPr>
        <w:t xml:space="preserve">, ed. L. Obertello (Brescia: Paideia, 1969) </w:t>
      </w:r>
      <w:r w:rsidRPr="006E799B">
        <w:rPr>
          <w:rFonts w:ascii="Times New Roman" w:hAnsi="Times New Roman" w:cs="Times New Roman"/>
          <w:i/>
          <w:sz w:val="20"/>
          <w:szCs w:val="20"/>
        </w:rPr>
        <w:t>passim</w:t>
      </w:r>
      <w:r w:rsidRPr="006E799B">
        <w:rPr>
          <w:rFonts w:ascii="Times New Roman" w:hAnsi="Times New Roman" w:cs="Times New Roman"/>
          <w:sz w:val="20"/>
          <w:szCs w:val="20"/>
        </w:rPr>
        <w:t xml:space="preserve">. Discussions of implicit hypotheticals arise later, apparently first toward the end of the twelfth century. For discussion, see Franco Giusberti, “A Treatise on Implicit Propositions from Around the Turn of the Twelfth Century: An Edition with Some Introductory Notes,” </w:t>
      </w:r>
      <w:r w:rsidRPr="006E799B">
        <w:rPr>
          <w:rFonts w:ascii="Times New Roman" w:hAnsi="Times New Roman" w:cs="Times New Roman"/>
          <w:i/>
          <w:sz w:val="20"/>
          <w:szCs w:val="20"/>
        </w:rPr>
        <w:t>Cahiers de L’Institut Du Moyen-Âge Grec et Latin</w:t>
      </w:r>
      <w:r w:rsidRPr="006E799B">
        <w:rPr>
          <w:rFonts w:ascii="Times New Roman" w:hAnsi="Times New Roman" w:cs="Times New Roman"/>
          <w:sz w:val="20"/>
          <w:szCs w:val="20"/>
        </w:rPr>
        <w:t xml:space="preserve"> 21 (1977): 45–115; also, Lambertus Marie De Rijk, “Some Notes on the Mediaeval Tract de Insolubilibus, with the Edition of a Tract Dating from the End of the Twelfth Century,” </w:t>
      </w:r>
      <w:r w:rsidRPr="006E799B">
        <w:rPr>
          <w:rFonts w:ascii="Times New Roman" w:hAnsi="Times New Roman" w:cs="Times New Roman"/>
          <w:i/>
          <w:sz w:val="20"/>
          <w:szCs w:val="20"/>
        </w:rPr>
        <w:t>Vivarium</w:t>
      </w:r>
      <w:r w:rsidRPr="006E799B">
        <w:rPr>
          <w:rFonts w:ascii="Times New Roman" w:hAnsi="Times New Roman" w:cs="Times New Roman"/>
          <w:sz w:val="20"/>
          <w:szCs w:val="20"/>
        </w:rPr>
        <w:t xml:space="preserve"> 4 (1966): 100–103.</w:t>
      </w:r>
    </w:p>
  </w:footnote>
  <w:footnote w:id="1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w:t>
      </w:r>
      <w:ins w:id="3" w:author="Jacob Archambault" w:date="2018-08-30T23:38:00Z">
        <w:r w:rsidR="00F82B0F">
          <w:rPr>
            <w:rFonts w:ascii="Times New Roman" w:hAnsi="Times New Roman" w:cs="Times New Roman"/>
            <w:sz w:val="20"/>
            <w:szCs w:val="20"/>
          </w:rPr>
          <w:t xml:space="preserve">the translation of </w:t>
        </w:r>
        <w:r w:rsidR="00F82B0F">
          <w:rPr>
            <w:rFonts w:ascii="Times New Roman" w:hAnsi="Times New Roman" w:cs="Times New Roman"/>
            <w:i/>
            <w:sz w:val="20"/>
            <w:szCs w:val="20"/>
          </w:rPr>
          <w:t xml:space="preserve">propositio hypothetica </w:t>
        </w:r>
        <w:r w:rsidR="00F82B0F">
          <w:rPr>
            <w:rFonts w:ascii="Times New Roman" w:hAnsi="Times New Roman" w:cs="Times New Roman"/>
            <w:sz w:val="20"/>
            <w:szCs w:val="20"/>
          </w:rPr>
          <w:t xml:space="preserve">in </w:t>
        </w:r>
      </w:ins>
      <w:r w:rsidRPr="006E799B">
        <w:rPr>
          <w:rFonts w:ascii="Times New Roman" w:hAnsi="Times New Roman" w:cs="Times New Roman"/>
          <w:sz w:val="20"/>
          <w:szCs w:val="20"/>
        </w:rPr>
        <w:t xml:space="preserve">John Buridan, </w:t>
      </w:r>
      <w:r w:rsidRPr="006E799B">
        <w:rPr>
          <w:rFonts w:ascii="Times New Roman" w:hAnsi="Times New Roman" w:cs="Times New Roman"/>
          <w:i/>
          <w:sz w:val="20"/>
          <w:szCs w:val="20"/>
        </w:rPr>
        <w:t>Treatise on Consequences</w:t>
      </w:r>
      <w:r w:rsidRPr="006E799B">
        <w:rPr>
          <w:rFonts w:ascii="Times New Roman" w:hAnsi="Times New Roman" w:cs="Times New Roman"/>
          <w:sz w:val="20"/>
          <w:szCs w:val="20"/>
        </w:rPr>
        <w:t>, trans. Stephen Read (Bronx, NY: Fordham University Press, 2015), 66.</w:t>
      </w:r>
    </w:p>
  </w:footnote>
  <w:footnote w:id="1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121, par. 44;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164–65.</w:t>
      </w:r>
    </w:p>
  </w:footnote>
  <w:footnote w:id="1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John Buridan, </w:t>
      </w:r>
      <w:r w:rsidRPr="006E799B">
        <w:rPr>
          <w:rFonts w:ascii="Times New Roman" w:hAnsi="Times New Roman" w:cs="Times New Roman"/>
          <w:i/>
          <w:sz w:val="20"/>
          <w:szCs w:val="20"/>
        </w:rPr>
        <w:t>Summulae de Dialectica</w:t>
      </w:r>
      <w:r w:rsidRPr="006E799B">
        <w:rPr>
          <w:rFonts w:ascii="Times New Roman" w:hAnsi="Times New Roman" w:cs="Times New Roman"/>
          <w:sz w:val="20"/>
          <w:szCs w:val="20"/>
        </w:rPr>
        <w:t>, trans. Gyula Klima, Yale Library of Medieval Philosophy (New Haven: Yale University Press, 2001), 5.1.3, pp. 308-309 [</w:t>
      </w:r>
      <w:r w:rsidRPr="006E799B">
        <w:rPr>
          <w:rFonts w:ascii="Times New Roman" w:hAnsi="Times New Roman" w:cs="Times New Roman"/>
          <w:i/>
          <w:sz w:val="20"/>
          <w:szCs w:val="20"/>
        </w:rPr>
        <w:t>SD</w:t>
      </w:r>
      <w:r w:rsidRPr="006E799B">
        <w:rPr>
          <w:rFonts w:ascii="Times New Roman" w:hAnsi="Times New Roman" w:cs="Times New Roman"/>
          <w:sz w:val="20"/>
          <w:szCs w:val="20"/>
        </w:rPr>
        <w:t xml:space="preserve">]; Gyula Klima, “John Buridan and the Force/Content Distinction,” in </w:t>
      </w:r>
      <w:r w:rsidRPr="006E799B">
        <w:rPr>
          <w:rFonts w:ascii="Times New Roman" w:hAnsi="Times New Roman" w:cs="Times New Roman"/>
          <w:i/>
          <w:sz w:val="20"/>
          <w:szCs w:val="20"/>
        </w:rPr>
        <w:t>Medieval Theories on Assertive and Non-Assertive Language: Acts of the 14th European Symposium on Medieval Logic and Semantics</w:t>
      </w:r>
      <w:r w:rsidRPr="006E799B">
        <w:rPr>
          <w:rFonts w:ascii="Times New Roman" w:hAnsi="Times New Roman" w:cs="Times New Roman"/>
          <w:sz w:val="20"/>
          <w:szCs w:val="20"/>
        </w:rPr>
        <w:t>, ed. A. Maierú and L. Valente (Rome: Olschi, 2004), 415–27.</w:t>
      </w:r>
    </w:p>
  </w:footnote>
  <w:footnote w:id="1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For more on the distinction between a signified and performed act, see the following footnote; also, Gabriel Nuchelmans, “The Distinction Actus Exercitus/Actus Significatus in Medieval Semantics,” in </w:t>
      </w:r>
      <w:r w:rsidRPr="006E799B">
        <w:rPr>
          <w:rFonts w:ascii="Times New Roman" w:hAnsi="Times New Roman" w:cs="Times New Roman"/>
          <w:i/>
          <w:sz w:val="20"/>
          <w:szCs w:val="20"/>
        </w:rPr>
        <w:t>Meaning and Inference in Medieval Philosophy</w:t>
      </w:r>
      <w:r w:rsidRPr="006E799B">
        <w:rPr>
          <w:rFonts w:ascii="Times New Roman" w:hAnsi="Times New Roman" w:cs="Times New Roman"/>
          <w:sz w:val="20"/>
          <w:szCs w:val="20"/>
        </w:rPr>
        <w:t>, ed. Norman Kretzmann (Dordrecht: Kluwer, 1988), 57–90.</w:t>
      </w:r>
    </w:p>
  </w:footnote>
  <w:footnote w:id="1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In Wilfrid Hodges, “Detecting the Logical Content: Burley’s ‘Purity of Logic’,” in </w:t>
      </w:r>
      <w:r w:rsidRPr="006E799B">
        <w:rPr>
          <w:rFonts w:ascii="Times New Roman" w:hAnsi="Times New Roman" w:cs="Times New Roman"/>
          <w:i/>
          <w:sz w:val="20"/>
          <w:szCs w:val="20"/>
        </w:rPr>
        <w:t>We Will Show Them! Essays in Honour of Dov Gabbay</w:t>
      </w:r>
      <w:r w:rsidRPr="006E799B">
        <w:rPr>
          <w:rFonts w:ascii="Times New Roman" w:hAnsi="Times New Roman" w:cs="Times New Roman"/>
          <w:sz w:val="20"/>
          <w:szCs w:val="20"/>
        </w:rPr>
        <w:t xml:space="preserve">, ed. Sergei Artemov et al., vol. 2 (London: College Publications, 2005), 69–116, Hodges suggests Burley distinguishes consequences from conditionals by using ‘if’ for the latter, and ‘therefore’, ‘follows’, etc. to indicate the former, referring to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78.10–14. in support of this interpretation:</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Ulterius sciendum, quod ad omnem conditionalem sequitur categorica, in qua categorica consequens denotatur sequi ad antecedens; et econverso ad omnem categoricam, in qua denotatur quod una propositio sequitur ad aliam, sequitur conditionalis, in qua inter istas propositiones consequentia exercetur.</w:t>
      </w:r>
    </w:p>
    <w:p w:rsidR="006E799B" w:rsidRPr="006E799B" w:rsidRDefault="006E799B" w:rsidP="006E799B">
      <w:pPr>
        <w:pStyle w:val="FootnoteText"/>
        <w:spacing w:after="0"/>
        <w:jc w:val="both"/>
        <w:rPr>
          <w:rFonts w:ascii="Times New Roman" w:hAnsi="Times New Roman" w:cs="Times New Roman"/>
          <w:sz w:val="20"/>
          <w:szCs w:val="20"/>
        </w:rPr>
      </w:pPr>
      <w:r w:rsidRPr="006E799B">
        <w:rPr>
          <w:rFonts w:ascii="Times New Roman" w:hAnsi="Times New Roman" w:cs="Times New Roman"/>
          <w:sz w:val="20"/>
          <w:szCs w:val="20"/>
        </w:rPr>
        <w:t xml:space="preserve">But Hodges’ interpretation of the passage he cites is incorrect. Burley’s point in the passage is that from any conditional follows a </w:t>
      </w:r>
      <w:r w:rsidRPr="006E799B">
        <w:rPr>
          <w:rFonts w:ascii="Times New Roman" w:hAnsi="Times New Roman" w:cs="Times New Roman"/>
          <w:i/>
          <w:sz w:val="20"/>
          <w:szCs w:val="20"/>
        </w:rPr>
        <w:t>categorical</w:t>
      </w:r>
      <w:r w:rsidRPr="006E799B">
        <w:rPr>
          <w:rFonts w:ascii="Times New Roman" w:hAnsi="Times New Roman" w:cs="Times New Roman"/>
          <w:sz w:val="20"/>
          <w:szCs w:val="20"/>
        </w:rPr>
        <w:t xml:space="preserve"> sentence in which nominalizations of the antecedent and consequent of the conditional are taken as terms, and vice versa - i.e. for any conditional </w:t>
      </w:r>
      <m:oMath>
        <m:r>
          <w:rPr>
            <w:rFonts w:ascii="Cambria Math" w:hAnsi="Cambria Math" w:cs="Times New Roman"/>
            <w:sz w:val="20"/>
            <w:szCs w:val="20"/>
          </w:rPr>
          <m:t>ϕ→ψ</m:t>
        </m:r>
      </m:oMath>
      <w:r w:rsidRPr="006E799B">
        <w:rPr>
          <w:rFonts w:ascii="Times New Roman" w:hAnsi="Times New Roman" w:cs="Times New Roman"/>
          <w:sz w:val="20"/>
          <w:szCs w:val="20"/>
        </w:rPr>
        <w:t xml:space="preserve">, terms </w:t>
      </w:r>
      <m:oMath>
        <m:r>
          <w:rPr>
            <w:rFonts w:ascii="Cambria Math" w:hAnsi="Cambria Math" w:cs="Times New Roman"/>
            <w:sz w:val="20"/>
            <w:szCs w:val="20"/>
          </w:rPr>
          <m:t>a,b</m:t>
        </m:r>
      </m:oMath>
      <w:r w:rsidRPr="006E799B">
        <w:rPr>
          <w:rFonts w:ascii="Times New Roman" w:hAnsi="Times New Roman" w:cs="Times New Roman"/>
          <w:sz w:val="20"/>
          <w:szCs w:val="20"/>
        </w:rPr>
        <w:t xml:space="preserve"> respectively naming the conditional’s antecedent and consequent, and a binary relation </w:t>
      </w:r>
      <m:oMath>
        <m:r>
          <w:rPr>
            <w:rFonts w:ascii="Cambria Math" w:hAnsi="Cambria Math" w:cs="Times New Roman"/>
            <w:sz w:val="20"/>
            <w:szCs w:val="20"/>
          </w:rPr>
          <m:t>Follows</m:t>
        </m:r>
      </m:oMath>
      <w:r w:rsidRPr="006E799B">
        <w:rPr>
          <w:rFonts w:ascii="Times New Roman" w:hAnsi="Times New Roman" w:cs="Times New Roman"/>
          <w:sz w:val="20"/>
          <w:szCs w:val="20"/>
        </w:rPr>
        <w:t xml:space="preserve">: </w:t>
      </w:r>
      <m:oMath>
        <m:r>
          <w:rPr>
            <w:rFonts w:ascii="Cambria Math" w:hAnsi="Cambria Math" w:cs="Times New Roman"/>
            <w:sz w:val="20"/>
            <w:szCs w:val="20"/>
          </w:rPr>
          <m:t>Follows(a,b)</m:t>
        </m:r>
      </m:oMath>
      <w:r w:rsidRPr="006E799B">
        <w:rPr>
          <w:rFonts w:ascii="Times New Roman" w:hAnsi="Times New Roman" w:cs="Times New Roman"/>
          <w:sz w:val="20"/>
          <w:szCs w:val="20"/>
        </w:rPr>
        <w:t xml:space="preserve"> if and only if </w:t>
      </w:r>
      <m:oMath>
        <m:r>
          <w:rPr>
            <w:rFonts w:ascii="Cambria Math" w:hAnsi="Cambria Math" w:cs="Times New Roman"/>
            <w:sz w:val="20"/>
            <w:szCs w:val="20"/>
          </w:rPr>
          <m:t>ϕ→ψ</m:t>
        </m:r>
      </m:oMath>
      <w:r w:rsidRPr="006E799B">
        <w:rPr>
          <w:rFonts w:ascii="Times New Roman" w:hAnsi="Times New Roman" w:cs="Times New Roman"/>
          <w:sz w:val="20"/>
          <w:szCs w:val="20"/>
        </w:rPr>
        <w:t>. Thus at ibid., 141.26–30, Burley states that from a consequence in which the term ‘therefore’ (</w:t>
      </w:r>
      <w:r w:rsidRPr="006E799B">
        <w:rPr>
          <w:rFonts w:ascii="Times New Roman" w:hAnsi="Times New Roman" w:cs="Times New Roman"/>
          <w:i/>
          <w:sz w:val="20"/>
          <w:szCs w:val="20"/>
        </w:rPr>
        <w:t>ergo</w:t>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performs</w:t>
      </w:r>
      <w:r w:rsidRPr="006E799B">
        <w:rPr>
          <w:rFonts w:ascii="Times New Roman" w:hAnsi="Times New Roman" w:cs="Times New Roman"/>
          <w:sz w:val="20"/>
          <w:szCs w:val="20"/>
        </w:rPr>
        <w:t xml:space="preserve"> its semantic function, there follows a categorical sentence where this function is </w:t>
      </w:r>
      <w:r w:rsidRPr="006E799B">
        <w:rPr>
          <w:rFonts w:ascii="Times New Roman" w:hAnsi="Times New Roman" w:cs="Times New Roman"/>
          <w:i/>
          <w:sz w:val="20"/>
          <w:szCs w:val="20"/>
        </w:rPr>
        <w:t>signified</w:t>
      </w:r>
      <w:r w:rsidRPr="006E799B">
        <w:rPr>
          <w:rFonts w:ascii="Times New Roman" w:hAnsi="Times New Roman" w:cs="Times New Roman"/>
          <w:sz w:val="20"/>
          <w:szCs w:val="20"/>
        </w:rPr>
        <w:t xml:space="preserve"> by the word ‘follows’, and Burley makes the same point in the </w:t>
      </w:r>
      <w:r w:rsidRPr="006E799B">
        <w:rPr>
          <w:rFonts w:ascii="Times New Roman" w:hAnsi="Times New Roman" w:cs="Times New Roman"/>
          <w:i/>
          <w:sz w:val="20"/>
          <w:szCs w:val="20"/>
        </w:rPr>
        <w:t>Tractatus Brevior</w:t>
      </w:r>
      <w:r w:rsidRPr="006E799B">
        <w:rPr>
          <w:rFonts w:ascii="Times New Roman" w:hAnsi="Times New Roman" w:cs="Times New Roman"/>
          <w:sz w:val="20"/>
          <w:szCs w:val="20"/>
        </w:rPr>
        <w:t xml:space="preserve"> with respect to the function performed by ‘if’ (</w:t>
      </w:r>
      <w:r w:rsidRPr="006E799B">
        <w:rPr>
          <w:rFonts w:ascii="Times New Roman" w:hAnsi="Times New Roman" w:cs="Times New Roman"/>
          <w:i/>
          <w:sz w:val="20"/>
          <w:szCs w:val="20"/>
        </w:rPr>
        <w:t>si</w:t>
      </w:r>
      <w:r w:rsidRPr="006E799B">
        <w:rPr>
          <w:rFonts w:ascii="Times New Roman" w:hAnsi="Times New Roman" w:cs="Times New Roman"/>
          <w:sz w:val="20"/>
          <w:szCs w:val="20"/>
        </w:rPr>
        <w:t xml:space="preserve">) at ibid., 219.1–9. Cf.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143, par. 119.</w:t>
      </w:r>
    </w:p>
  </w:footnote>
  <w:footnote w:id="1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Peter King locates the distinction between consequences and conditionals in that between statements and arguments, arguing that i) the terminology used for conditionals and consequences is not interchangeable, and ii) specifically, conditionals ‘are true or false whereas consequences are not’. Peter King, “Consequence as Inference: Mediaeval Proof Theory 1300-1350,” in </w:t>
      </w:r>
      <w:r w:rsidRPr="006E799B">
        <w:rPr>
          <w:rFonts w:ascii="Times New Roman" w:hAnsi="Times New Roman" w:cs="Times New Roman"/>
          <w:i/>
          <w:sz w:val="20"/>
          <w:szCs w:val="20"/>
        </w:rPr>
        <w:t>Medieval Formal Logic: Obligations, Insolubles and Consequences</w:t>
      </w:r>
      <w:r w:rsidRPr="006E799B">
        <w:rPr>
          <w:rFonts w:ascii="Times New Roman" w:hAnsi="Times New Roman" w:cs="Times New Roman"/>
          <w:sz w:val="20"/>
          <w:szCs w:val="20"/>
        </w:rPr>
        <w:t xml:space="preserve">, ed. Mikko Yrjönsuuri, vol. 49, New Synthese Historical Library (Dordrecht: Springer, 2001), 120. But the grounds for King’s claims are false. Burley calls the conditional ‘If a man is an ass, you are sitting’ a good consequence at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61. At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114, par. 8. and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89.1–31, Burley refers to the conditionals linking a larger consequence as ‘intermediate consequences (</w:t>
      </w:r>
      <w:r w:rsidRPr="006E799B">
        <w:rPr>
          <w:rFonts w:ascii="Times New Roman" w:hAnsi="Times New Roman" w:cs="Times New Roman"/>
          <w:i/>
          <w:sz w:val="20"/>
          <w:szCs w:val="20"/>
        </w:rPr>
        <w:t>consequentiae intermediae</w:t>
      </w:r>
      <w:r w:rsidRPr="006E799B">
        <w:rPr>
          <w:rFonts w:ascii="Times New Roman" w:hAnsi="Times New Roman" w:cs="Times New Roman"/>
          <w:sz w:val="20"/>
          <w:szCs w:val="20"/>
        </w:rPr>
        <w:t xml:space="preserve">)’, and the latter of these passages also calls the conditionals making up a hypothetical syllogism ‘consequences’. At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128, par. 68, Burley divides conditionals into as-of-now and simple, but immediately afterwards refers to simple and as-of-now consequences, and the same division is found in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60.28–61.5 stated in terms of consequences. At ibid., 78.27–30, Burley calls a certain consequence linking a categorical antecedent and hypothetical consequent with ‘therefore’ (</w:t>
      </w:r>
      <w:r w:rsidRPr="006E799B">
        <w:rPr>
          <w:rFonts w:ascii="Times New Roman" w:hAnsi="Times New Roman" w:cs="Times New Roman"/>
          <w:i/>
          <w:sz w:val="20"/>
          <w:szCs w:val="20"/>
        </w:rPr>
        <w:t>igitur</w:t>
      </w:r>
      <w:r w:rsidRPr="006E799B">
        <w:rPr>
          <w:rFonts w:ascii="Times New Roman" w:hAnsi="Times New Roman" w:cs="Times New Roman"/>
          <w:sz w:val="20"/>
          <w:szCs w:val="20"/>
        </w:rPr>
        <w:t xml:space="preserve">) a ‘composite conditional’, and Burley calls consequences true and false at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113, par. 2-3; cf. Niels Jørgen Green-Pedersen, “Two Early Anonymous Tracts on Consequences,” </w:t>
      </w:r>
      <w:r w:rsidRPr="006E799B">
        <w:rPr>
          <w:rFonts w:ascii="Times New Roman" w:hAnsi="Times New Roman" w:cs="Times New Roman"/>
          <w:i/>
          <w:sz w:val="20"/>
          <w:szCs w:val="20"/>
        </w:rPr>
        <w:t>Cahiers de L’Institut Du Moyen-Âge Grec et Latin</w:t>
      </w:r>
      <w:r w:rsidRPr="006E799B">
        <w:rPr>
          <w:rFonts w:ascii="Times New Roman" w:hAnsi="Times New Roman" w:cs="Times New Roman"/>
          <w:sz w:val="20"/>
          <w:szCs w:val="20"/>
        </w:rPr>
        <w:t xml:space="preserve"> 35 (1980): 15, par. 19.</w:t>
      </w:r>
    </w:p>
  </w:footnote>
  <w:footnote w:id="1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Hodges, “Detecting the Logical Content,” 71–72.</w:t>
      </w:r>
    </w:p>
  </w:footnote>
  <w:footnote w:id="1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65.3–17; 207.31–208.9.</w:t>
      </w:r>
    </w:p>
  </w:footnote>
  <w:footnote w:id="1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131, par. 80,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214.14–21, 215.6–21.</w:t>
      </w:r>
    </w:p>
  </w:footnote>
  <w:footnote w:id="1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150, par. 135;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211.31–33, 212.10–20.</w:t>
      </w:r>
    </w:p>
  </w:footnote>
  <w:footnote w:id="2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60.29–61.5. Cf. ibid., 199.19–25.</w:t>
      </w:r>
    </w:p>
  </w:footnote>
  <w:footnote w:id="2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128, par. 69.</w:t>
      </w:r>
    </w:p>
  </w:footnote>
  <w:footnote w:id="2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William of Ockham, “Summa Logicae,” in </w:t>
      </w:r>
      <w:r w:rsidRPr="006E799B">
        <w:rPr>
          <w:rFonts w:ascii="Times New Roman" w:hAnsi="Times New Roman" w:cs="Times New Roman"/>
          <w:i/>
          <w:sz w:val="20"/>
          <w:szCs w:val="20"/>
        </w:rPr>
        <w:t>Opera Philosophica</w:t>
      </w:r>
      <w:r w:rsidRPr="006E799B">
        <w:rPr>
          <w:rFonts w:ascii="Times New Roman" w:hAnsi="Times New Roman" w:cs="Times New Roman"/>
          <w:sz w:val="20"/>
          <w:szCs w:val="20"/>
        </w:rPr>
        <w:t>, ed. Philotheus Boehner, Gedeon Gàl, and Stephen Brown, vol. 1 (St. Bonaventure, NY: Franciscan Institute, 1974) III-3. 1, pp. 587-588 [</w:t>
      </w:r>
      <w:r w:rsidRPr="006E799B">
        <w:rPr>
          <w:rFonts w:ascii="Times New Roman" w:hAnsi="Times New Roman" w:cs="Times New Roman"/>
          <w:i/>
          <w:sz w:val="20"/>
          <w:szCs w:val="20"/>
        </w:rPr>
        <w:t>SL</w:t>
      </w:r>
      <w:r w:rsidRPr="006E799B">
        <w:rPr>
          <w:rFonts w:ascii="Times New Roman" w:hAnsi="Times New Roman" w:cs="Times New Roman"/>
          <w:sz w:val="20"/>
          <w:szCs w:val="20"/>
        </w:rPr>
        <w:t xml:space="preserve">]; John Buridan, </w:t>
      </w:r>
      <w:r w:rsidRPr="006E799B">
        <w:rPr>
          <w:rFonts w:ascii="Times New Roman" w:hAnsi="Times New Roman" w:cs="Times New Roman"/>
          <w:i/>
          <w:sz w:val="20"/>
          <w:szCs w:val="20"/>
        </w:rPr>
        <w:t>Tractatus de Consequentiis</w:t>
      </w:r>
      <w:r w:rsidRPr="006E799B">
        <w:rPr>
          <w:rFonts w:ascii="Times New Roman" w:hAnsi="Times New Roman" w:cs="Times New Roman"/>
          <w:sz w:val="20"/>
          <w:szCs w:val="20"/>
        </w:rPr>
        <w:t>, ed. Hubert Hubien, vol. 16, Philosophes Médiévaux (Louvain: Publications universitaires, 1976) I. 4, p. 23 [</w:t>
      </w:r>
      <w:r w:rsidRPr="006E799B">
        <w:rPr>
          <w:rFonts w:ascii="Times New Roman" w:hAnsi="Times New Roman" w:cs="Times New Roman"/>
          <w:i/>
          <w:sz w:val="20"/>
          <w:szCs w:val="20"/>
        </w:rPr>
        <w:t>TC</w:t>
      </w:r>
      <w:r w:rsidRPr="006E799B">
        <w:rPr>
          <w:rFonts w:ascii="Times New Roman" w:hAnsi="Times New Roman" w:cs="Times New Roman"/>
          <w:sz w:val="20"/>
          <w:szCs w:val="20"/>
        </w:rPr>
        <w:t>].</w:t>
      </w:r>
    </w:p>
  </w:footnote>
  <w:footnote w:id="2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61.6–10</w:t>
      </w:r>
      <w:r w:rsidR="00616EE1">
        <w:rPr>
          <w:rFonts w:ascii="Times New Roman" w:hAnsi="Times New Roman" w:cs="Times New Roman"/>
          <w:sz w:val="20"/>
          <w:szCs w:val="20"/>
        </w:rPr>
        <w:t>:</w:t>
      </w:r>
      <w:r w:rsidRPr="006E799B">
        <w:rPr>
          <w:rFonts w:ascii="Times New Roman" w:hAnsi="Times New Roman" w:cs="Times New Roman"/>
          <w:sz w:val="20"/>
          <w:szCs w:val="20"/>
        </w:rPr>
        <w:t xml:space="preserve"> </w:t>
      </w:r>
      <w:r w:rsidR="00616EE1">
        <w:rPr>
          <w:rFonts w:ascii="Times New Roman" w:hAnsi="Times New Roman" w:cs="Times New Roman"/>
          <w:sz w:val="20"/>
          <w:szCs w:val="20"/>
        </w:rPr>
        <w:t>‘Consequentia simplex est duplex: Quaedam naturalis, et est quando antecedens includit consequens; et talis consequentia tenet per locum intrinsecum. Consequentia accidentalis est, quae tenet per locum extrinsecum, et est quando antecedens non includit consequens, sed tenet per quandam regulam extrinsecam.</w:t>
      </w:r>
      <w:r w:rsidR="00A62031">
        <w:rPr>
          <w:rFonts w:ascii="Times New Roman" w:hAnsi="Times New Roman" w:cs="Times New Roman"/>
          <w:sz w:val="20"/>
          <w:szCs w:val="20"/>
        </w:rPr>
        <w:t>’</w:t>
      </w:r>
    </w:p>
  </w:footnote>
  <w:footnote w:id="2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128–29, par. 70</w:t>
      </w:r>
      <w:ins w:id="5" w:author="Jacob Archambault" w:date="2018-08-31T00:06:00Z">
        <w:r w:rsidR="00030E42">
          <w:rPr>
            <w:rFonts w:ascii="Times New Roman" w:hAnsi="Times New Roman" w:cs="Times New Roman"/>
            <w:sz w:val="20"/>
            <w:szCs w:val="20"/>
          </w:rPr>
          <w:t>: ‘Consequentia accidentalis est duplex: quaedam tenet gratia terminorum vel gratia materiae, sicut ista ‘deum esse est verum, ergo deum esse est nece</w:t>
        </w:r>
      </w:ins>
      <w:ins w:id="6" w:author="Jacob Archambault" w:date="2018-08-31T00:07:00Z">
        <w:r w:rsidR="00030E42">
          <w:rPr>
            <w:rFonts w:ascii="Times New Roman" w:hAnsi="Times New Roman" w:cs="Times New Roman"/>
            <w:sz w:val="20"/>
            <w:szCs w:val="20"/>
          </w:rPr>
          <w:t xml:space="preserve">ssarium’; et tenet gratia terminorum vel materiae, quia veritas in deo et necessitas sunt eadem. </w:t>
        </w:r>
        <w:r w:rsidR="002A20AF">
          <w:rPr>
            <w:rFonts w:ascii="Times New Roman" w:hAnsi="Times New Roman" w:cs="Times New Roman"/>
            <w:sz w:val="20"/>
            <w:szCs w:val="20"/>
          </w:rPr>
          <w:t>Q</w:t>
        </w:r>
      </w:ins>
      <w:ins w:id="7" w:author="Jacob Archambault" w:date="2018-08-31T00:09:00Z">
        <w:r w:rsidR="003072FD">
          <w:rPr>
            <w:rFonts w:ascii="Times New Roman" w:hAnsi="Times New Roman" w:cs="Times New Roman"/>
            <w:sz w:val="20"/>
            <w:szCs w:val="20"/>
          </w:rPr>
          <w:t>u</w:t>
        </w:r>
      </w:ins>
      <w:ins w:id="8" w:author="Jacob Archambault" w:date="2018-08-31T00:07:00Z">
        <w:r w:rsidR="002A20AF">
          <w:rPr>
            <w:rFonts w:ascii="Times New Roman" w:hAnsi="Times New Roman" w:cs="Times New Roman"/>
            <w:sz w:val="20"/>
            <w:szCs w:val="20"/>
          </w:rPr>
          <w:t>aedam est consequentia accidentalis sic: ex impossibili sequitur quodlibet; et necessarium sequitur ad quodlibet.’</w:t>
        </w:r>
      </w:ins>
      <w:del w:id="9" w:author="Jacob Archambault" w:date="2018-08-31T00:06:00Z">
        <w:r w:rsidRPr="006E799B" w:rsidDel="00030E42">
          <w:rPr>
            <w:rFonts w:ascii="Times New Roman" w:hAnsi="Times New Roman" w:cs="Times New Roman"/>
            <w:sz w:val="20"/>
            <w:szCs w:val="20"/>
          </w:rPr>
          <w:delText>.</w:delText>
        </w:r>
      </w:del>
    </w:p>
  </w:footnote>
  <w:footnote w:id="25">
    <w:p w:rsidR="006E799B" w:rsidRPr="006E799B" w:rsidRDefault="006E799B" w:rsidP="006E799B">
      <w:pPr>
        <w:pStyle w:val="FootnoteText"/>
        <w:spacing w:after="0"/>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For the distinction between intrinsic and extrinsic topics, see the introduction to this volume, and Bianca Bosman, “The roots of the notion of containment in theories of consequence”, also this volume.</w:t>
      </w:r>
    </w:p>
  </w:footnote>
  <w:footnote w:id="2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76.5-7: ‘Nam propositio maxima non est nisi regula, per quam consequentia tenet.’</w:t>
      </w:r>
    </w:p>
  </w:footnote>
  <w:footnote w:id="2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76.</w:t>
      </w:r>
    </w:p>
  </w:footnote>
  <w:footnote w:id="2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76.35–77.1: ‘Non omnis propositio maxima oritur a differentia maximae nobis nota, quia non omnis differentia maximae habet nomen. Multae enim propositiones maximae sunt necessariae et tamen non habent nomina imposita differentiis illarum maximarum.’</w:t>
      </w:r>
    </w:p>
  </w:footnote>
  <w:footnote w:id="2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128–29, par. 70;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61. Cf. </w:t>
      </w:r>
      <w:r w:rsidRPr="006E799B">
        <w:rPr>
          <w:rFonts w:ascii="Times New Roman" w:hAnsi="Times New Roman" w:cs="Times New Roman"/>
          <w:i/>
          <w:sz w:val="20"/>
          <w:szCs w:val="20"/>
        </w:rPr>
        <w:t>SL</w:t>
      </w:r>
      <w:r w:rsidRPr="006E799B">
        <w:rPr>
          <w:rFonts w:ascii="Times New Roman" w:hAnsi="Times New Roman" w:cs="Times New Roman"/>
          <w:sz w:val="20"/>
          <w:szCs w:val="20"/>
        </w:rPr>
        <w:t xml:space="preserve"> III-3. 38, pp. 727-731.</w:t>
      </w:r>
    </w:p>
  </w:footnote>
  <w:footnote w:id="3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248.19–249.3.</w:t>
      </w:r>
    </w:p>
  </w:footnote>
  <w:footnote w:id="3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61.30–37</w:t>
      </w:r>
      <w:r w:rsidR="00A62031">
        <w:rPr>
          <w:rFonts w:ascii="Times New Roman" w:hAnsi="Times New Roman" w:cs="Times New Roman"/>
          <w:sz w:val="20"/>
          <w:szCs w:val="20"/>
        </w:rPr>
        <w:t>: ‘In omni consequentia bona simplici, ut consequentia simplex distinguitur contra consequentiam ut nunc, antecedens numquam potest esse verum sine consequente [...]. In consequentia autem ut nunc non potest antecedens ut nunc esse</w:t>
      </w:r>
      <w:r w:rsidRPr="006E799B">
        <w:rPr>
          <w:rFonts w:ascii="Times New Roman" w:hAnsi="Times New Roman" w:cs="Times New Roman"/>
          <w:sz w:val="20"/>
          <w:szCs w:val="20"/>
        </w:rPr>
        <w:t xml:space="preserve"> </w:t>
      </w:r>
      <w:r w:rsidR="00A62031">
        <w:rPr>
          <w:rFonts w:ascii="Times New Roman" w:hAnsi="Times New Roman" w:cs="Times New Roman"/>
          <w:sz w:val="20"/>
          <w:szCs w:val="20"/>
        </w:rPr>
        <w:t xml:space="preserve">verum sine consequente.’ </w:t>
      </w:r>
      <w:r w:rsidR="003F7C04">
        <w:rPr>
          <w:rFonts w:ascii="Times New Roman" w:hAnsi="Times New Roman" w:cs="Times New Roman"/>
          <w:sz w:val="20"/>
          <w:szCs w:val="20"/>
        </w:rPr>
        <w:t xml:space="preserve">Cf. ibid., </w:t>
      </w:r>
      <w:r w:rsidRPr="006E799B">
        <w:rPr>
          <w:rFonts w:ascii="Times New Roman" w:hAnsi="Times New Roman" w:cs="Times New Roman"/>
          <w:sz w:val="20"/>
          <w:szCs w:val="20"/>
        </w:rPr>
        <w:t>199.26–27.</w:t>
      </w:r>
    </w:p>
  </w:footnote>
  <w:footnote w:id="3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62, 9–13</w:t>
      </w:r>
      <w:r w:rsidR="00AA4A35">
        <w:rPr>
          <w:rFonts w:ascii="Times New Roman" w:hAnsi="Times New Roman" w:cs="Times New Roman"/>
          <w:sz w:val="20"/>
          <w:szCs w:val="20"/>
        </w:rPr>
        <w:t>: ‘</w:t>
      </w:r>
      <w:r w:rsidR="003C7C82">
        <w:rPr>
          <w:rFonts w:ascii="Times New Roman" w:hAnsi="Times New Roman" w:cs="Times New Roman"/>
          <w:sz w:val="20"/>
          <w:szCs w:val="20"/>
        </w:rPr>
        <w:t>Secunda regula principalis est, quod quidquid sequitur ad consequens, sequitur ad antecedens. Est autem alia regula quasi eadem cum ista, quae talis est: Quidquid antecedit ad antecedens, antecedit ad consequens.’</w:t>
      </w:r>
    </w:p>
  </w:footnote>
  <w:footnote w:id="3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64.20–22</w:t>
      </w:r>
      <w:r w:rsidR="00316626">
        <w:rPr>
          <w:rFonts w:ascii="Times New Roman" w:hAnsi="Times New Roman" w:cs="Times New Roman"/>
          <w:sz w:val="20"/>
          <w:szCs w:val="20"/>
        </w:rPr>
        <w:t>: ‘Quinta regula principalis est ista, quod quandocumque ad antecedens sequitur consequens, ex opposito contradictorie consequentis sequitur oppositum antecedentis.</w:t>
      </w:r>
      <w:r w:rsidR="009064B3">
        <w:rPr>
          <w:rFonts w:ascii="Times New Roman" w:hAnsi="Times New Roman" w:cs="Times New Roman"/>
          <w:sz w:val="20"/>
          <w:szCs w:val="20"/>
        </w:rPr>
        <w:t>’</w:t>
      </w:r>
    </w:p>
  </w:footnote>
  <w:footnote w:id="3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208.12–13, p. 73.29.</w:t>
      </w:r>
    </w:p>
  </w:footnote>
  <w:footnote w:id="3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210.11–12, p. 27.11.</w:t>
      </w:r>
    </w:p>
  </w:footnote>
  <w:footnote w:id="3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219.1–2, p. 141.26-30.</w:t>
      </w:r>
    </w:p>
  </w:footnote>
  <w:footnote w:id="3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133, par. 88.</w:t>
      </w:r>
    </w:p>
  </w:footnote>
  <w:footnote w:id="3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63.</w:t>
      </w:r>
      <w:r w:rsidR="0042562B">
        <w:rPr>
          <w:rFonts w:ascii="Times New Roman" w:hAnsi="Times New Roman" w:cs="Times New Roman"/>
          <w:sz w:val="20"/>
          <w:szCs w:val="20"/>
        </w:rPr>
        <w:t xml:space="preserve">1-2, </w:t>
      </w:r>
      <w:r w:rsidRPr="006E799B">
        <w:rPr>
          <w:rFonts w:ascii="Times New Roman" w:hAnsi="Times New Roman" w:cs="Times New Roman"/>
          <w:sz w:val="20"/>
          <w:szCs w:val="20"/>
        </w:rPr>
        <w:t>7–</w:t>
      </w:r>
      <w:r w:rsidR="0042562B">
        <w:rPr>
          <w:rFonts w:ascii="Times New Roman" w:hAnsi="Times New Roman" w:cs="Times New Roman"/>
          <w:sz w:val="20"/>
          <w:szCs w:val="20"/>
        </w:rPr>
        <w:t>8</w:t>
      </w:r>
      <w:r w:rsidR="00FB1E7E">
        <w:rPr>
          <w:rFonts w:ascii="Times New Roman" w:hAnsi="Times New Roman" w:cs="Times New Roman"/>
          <w:sz w:val="20"/>
          <w:szCs w:val="20"/>
        </w:rPr>
        <w:t>: ‘</w:t>
      </w:r>
      <w:r w:rsidR="0042562B">
        <w:rPr>
          <w:rFonts w:ascii="Times New Roman" w:hAnsi="Times New Roman" w:cs="Times New Roman"/>
          <w:sz w:val="20"/>
          <w:szCs w:val="20"/>
        </w:rPr>
        <w:t>Tertia regula principalis est ista: Quidquid repugnat consequenti, repugnat antecedenti [...]. Quarta regula principalis est: Quidquid stat cum antecedente, stat cum consequente.</w:t>
      </w:r>
      <w:r w:rsidR="00954259">
        <w:rPr>
          <w:rFonts w:ascii="Times New Roman" w:hAnsi="Times New Roman" w:cs="Times New Roman"/>
          <w:sz w:val="20"/>
          <w:szCs w:val="20"/>
        </w:rPr>
        <w:t>’</w:t>
      </w:r>
      <w:r w:rsidR="0042562B">
        <w:rPr>
          <w:rFonts w:ascii="Times New Roman" w:hAnsi="Times New Roman" w:cs="Times New Roman"/>
          <w:sz w:val="20"/>
          <w:szCs w:val="20"/>
        </w:rPr>
        <w:t xml:space="preserve"> </w:t>
      </w:r>
    </w:p>
  </w:footnote>
  <w:footnote w:id="3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63.1–14.</w:t>
      </w:r>
    </w:p>
  </w:footnote>
  <w:footnote w:id="4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65.3–17; 207.31–208.9. Burley thus rejects the interpretation, found in Łukasiewicz, of the premises of a syllogistic inference as a conjunction. Jan Łukasiewicz, </w:t>
      </w:r>
      <w:r w:rsidRPr="006E799B">
        <w:rPr>
          <w:rFonts w:ascii="Times New Roman" w:hAnsi="Times New Roman" w:cs="Times New Roman"/>
          <w:i/>
          <w:sz w:val="20"/>
          <w:szCs w:val="20"/>
        </w:rPr>
        <w:t>Aristotle’s Syllogistic from the Standpoint of Modern Formal Logic</w:t>
      </w:r>
      <w:r w:rsidRPr="006E799B">
        <w:rPr>
          <w:rFonts w:ascii="Times New Roman" w:hAnsi="Times New Roman" w:cs="Times New Roman"/>
          <w:sz w:val="20"/>
          <w:szCs w:val="20"/>
        </w:rPr>
        <w:t xml:space="preserve">, ed. N. J. Green-Pedersen, 2nd ed. (Oxford: Clarendon Press, 1957). For criticism of Łukasiewicz’s interpretation, see John Corcoran, “Aristotelian Syllogisms: Valid Arguments or True Generalized Conditionals?” </w:t>
      </w:r>
      <w:r w:rsidRPr="006E799B">
        <w:rPr>
          <w:rFonts w:ascii="Times New Roman" w:hAnsi="Times New Roman" w:cs="Times New Roman"/>
          <w:i/>
          <w:sz w:val="20"/>
          <w:szCs w:val="20"/>
        </w:rPr>
        <w:t>Mind</w:t>
      </w:r>
      <w:r w:rsidRPr="006E799B">
        <w:rPr>
          <w:rFonts w:ascii="Times New Roman" w:hAnsi="Times New Roman" w:cs="Times New Roman"/>
          <w:sz w:val="20"/>
          <w:szCs w:val="20"/>
        </w:rPr>
        <w:t xml:space="preserve"> 83, no. 330 (1974): 278–81.</w:t>
      </w:r>
    </w:p>
  </w:footnote>
  <w:footnote w:id="4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62.1–</w:t>
      </w:r>
      <w:r w:rsidR="00B06E4D">
        <w:rPr>
          <w:rFonts w:ascii="Times New Roman" w:hAnsi="Times New Roman" w:cs="Times New Roman"/>
          <w:sz w:val="20"/>
          <w:szCs w:val="20"/>
        </w:rPr>
        <w:t>4: ‘Prima est, quod ex contingenti non sequitur impossibile in consequentia simplici. Secunda est, quod ex necessario non sequitur contingens.</w:t>
      </w:r>
      <w:r w:rsidR="00E859A8">
        <w:rPr>
          <w:rFonts w:ascii="Times New Roman" w:hAnsi="Times New Roman" w:cs="Times New Roman"/>
          <w:sz w:val="20"/>
          <w:szCs w:val="20"/>
        </w:rPr>
        <w:t>’</w:t>
      </w:r>
    </w:p>
  </w:footnote>
  <w:footnote w:id="4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62.2</w:t>
      </w:r>
      <w:r w:rsidR="00835702">
        <w:rPr>
          <w:rFonts w:ascii="Times New Roman" w:hAnsi="Times New Roman" w:cs="Times New Roman"/>
          <w:sz w:val="20"/>
          <w:szCs w:val="20"/>
        </w:rPr>
        <w:t xml:space="preserve">0-26: ‘Ex ista regula, scilicet quidquid sequitur ad consequens, sequitur ad antecedens, sequuntur </w:t>
      </w:r>
      <w:r w:rsidR="00AA1023">
        <w:rPr>
          <w:rFonts w:ascii="Times New Roman" w:hAnsi="Times New Roman" w:cs="Times New Roman"/>
          <w:sz w:val="20"/>
          <w:szCs w:val="20"/>
        </w:rPr>
        <w:t>duae aliae regulae, quarum prima est: Quidquid sequitur ex antecedente et consequente, sequitur ex antecedente per se. Secunda est, quod quidquid sequitur ad consequens cum aliquo addito, sequitur ad antecedens cum eodem addito.’</w:t>
      </w:r>
    </w:p>
  </w:footnote>
  <w:footnote w:id="4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63.15–</w:t>
      </w:r>
      <w:r w:rsidR="00485DDA">
        <w:rPr>
          <w:rFonts w:ascii="Times New Roman" w:hAnsi="Times New Roman" w:cs="Times New Roman"/>
          <w:sz w:val="20"/>
          <w:szCs w:val="20"/>
        </w:rPr>
        <w:t>32</w:t>
      </w:r>
      <w:r w:rsidR="008B6082">
        <w:rPr>
          <w:rFonts w:ascii="Times New Roman" w:hAnsi="Times New Roman" w:cs="Times New Roman"/>
          <w:sz w:val="20"/>
          <w:szCs w:val="20"/>
        </w:rPr>
        <w:t>: ‘Ex istis duabus regulis sequuntur aliae tres regulae. Prima, quod si consequentia ad aliquas propositiones repugnent, illae propositiones repugnant inter se. Unde si consequentia repugnent, antecedentia repugnent</w:t>
      </w:r>
      <w:r w:rsidR="002D5567">
        <w:rPr>
          <w:rFonts w:ascii="Times New Roman" w:hAnsi="Times New Roman" w:cs="Times New Roman"/>
          <w:sz w:val="20"/>
          <w:szCs w:val="20"/>
        </w:rPr>
        <w:t xml:space="preserve"> [...]. </w:t>
      </w:r>
      <w:r w:rsidR="001E5CBF">
        <w:rPr>
          <w:rFonts w:ascii="Times New Roman" w:hAnsi="Times New Roman" w:cs="Times New Roman"/>
          <w:sz w:val="20"/>
          <w:szCs w:val="20"/>
        </w:rPr>
        <w:t>Secunda regula est, quod si antecedentia stent simul, oportet quod eorum consequentia stent simul</w:t>
      </w:r>
      <w:r w:rsidR="006F6991">
        <w:rPr>
          <w:rFonts w:ascii="Times New Roman" w:hAnsi="Times New Roman" w:cs="Times New Roman"/>
          <w:sz w:val="20"/>
          <w:szCs w:val="20"/>
        </w:rPr>
        <w:t xml:space="preserve"> [...]. Tertia regula, quae sequitur, est, quod in omni consequentia bona oppositum consequentis repugnat antecedenti.</w:t>
      </w:r>
      <w:r w:rsidR="005D030E">
        <w:rPr>
          <w:rFonts w:ascii="Times New Roman" w:hAnsi="Times New Roman" w:cs="Times New Roman"/>
          <w:sz w:val="20"/>
          <w:szCs w:val="20"/>
        </w:rPr>
        <w:t>’</w:t>
      </w:r>
    </w:p>
  </w:footnote>
  <w:footnote w:id="44">
    <w:p w:rsidR="00B56C43" w:rsidRDefault="00B56C43">
      <w:pPr>
        <w:pStyle w:val="FootnoteText"/>
      </w:pPr>
      <w:r>
        <w:rPr>
          <w:rStyle w:val="FootnoteReference"/>
        </w:rPr>
        <w:footnoteRef/>
      </w:r>
      <w:r>
        <w:t xml:space="preserve"> Ibid., 65.18-21, 31-32: ‘Ex ista regula, scilicet quod ex opposito consequentis etc., sequuntur duae aliae regulae. Prima est quod quidquid sequitur ad oppositum antecedentis sequitur ad oppositum consequentis</w:t>
      </w:r>
      <w:r w:rsidR="0066027A">
        <w:t xml:space="preserve"> [...]. Secunda regula est talis: Quidquid antecedit ad oppositum consequentis, antecedit ad oppositum antecedentis.’</w:t>
      </w:r>
    </w:p>
  </w:footnote>
  <w:footnote w:id="4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132, par. 85</w:t>
      </w:r>
      <w:ins w:id="12" w:author="Jacob Archambault" w:date="2018-08-30T21:41:00Z">
        <w:r w:rsidR="00F93F75">
          <w:rPr>
            <w:rFonts w:ascii="Times New Roman" w:hAnsi="Times New Roman" w:cs="Times New Roman"/>
            <w:sz w:val="20"/>
            <w:szCs w:val="20"/>
          </w:rPr>
          <w:t xml:space="preserve">: </w:t>
        </w:r>
      </w:ins>
      <w:del w:id="13" w:author="Jacob Archambault" w:date="2018-08-30T21:41:00Z">
        <w:r w:rsidRPr="006E799B" w:rsidDel="00F93F75">
          <w:rPr>
            <w:rFonts w:ascii="Times New Roman" w:hAnsi="Times New Roman" w:cs="Times New Roman"/>
            <w:sz w:val="20"/>
            <w:szCs w:val="20"/>
          </w:rPr>
          <w:delText>.</w:delText>
        </w:r>
      </w:del>
      <w:ins w:id="14" w:author="Jacob Archambault" w:date="2018-08-30T21:42:00Z">
        <w:r w:rsidR="00F93F75">
          <w:rPr>
            <w:rFonts w:ascii="Times New Roman" w:hAnsi="Times New Roman" w:cs="Times New Roman"/>
            <w:sz w:val="20"/>
            <w:szCs w:val="20"/>
          </w:rPr>
          <w:t xml:space="preserve">‘Quia enim ad istam ‘iste asinus est unus solus homo’ cum </w:t>
        </w:r>
      </w:ins>
      <w:ins w:id="15" w:author="Jacob Archambault" w:date="2018-08-30T21:43:00Z">
        <w:r w:rsidR="00F93F75">
          <w:rPr>
            <w:rFonts w:ascii="Times New Roman" w:hAnsi="Times New Roman" w:cs="Times New Roman"/>
            <w:sz w:val="20"/>
            <w:szCs w:val="20"/>
          </w:rPr>
          <w:t xml:space="preserve">ista ‘iste asinus est homo’, quod est consequens ad ipsam, sequitur haec conclusio &lt;‘iste&gt; homo est </w:t>
        </w:r>
        <w:r w:rsidR="00922862">
          <w:rPr>
            <w:rFonts w:ascii="Times New Roman" w:hAnsi="Times New Roman" w:cs="Times New Roman"/>
            <w:sz w:val="20"/>
            <w:szCs w:val="20"/>
          </w:rPr>
          <w:t>unus solus homo’ formaliter, ideo ad ista</w:t>
        </w:r>
      </w:ins>
      <w:ins w:id="16" w:author="Jacob Archambault" w:date="2018-08-30T21:44:00Z">
        <w:r w:rsidR="00922862">
          <w:rPr>
            <w:rFonts w:ascii="Times New Roman" w:hAnsi="Times New Roman" w:cs="Times New Roman"/>
            <w:sz w:val="20"/>
            <w:szCs w:val="20"/>
          </w:rPr>
          <w:t>m ‘iste asinus est unus solus homo’ sequitur eadem conclusio; saltem sicut ex impossibili sequitur quodlibet.’</w:t>
        </w:r>
      </w:ins>
    </w:p>
  </w:footnote>
  <w:footnote w:id="4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By ‘explosive consequence’, I mean a consequence following from its antecedent merely by virtue of the antecedent’s being impossible; by ‘explosion’, a rule according to which one may infer an arbitrary proposition from explicitly or implicitly incompatible propositions.</w:t>
      </w:r>
    </w:p>
  </w:footnote>
  <w:footnote w:id="4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62.33–38:</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Ratio secundae regulae est ista: Antecedens cum addito infert consequens cum eodem addito; sequitur enim: Sortes currit et tu sedes, ergo homo currit et tu sedes. Cum ergo quidquid sequitur ad consequens sequitur ad antecedens, oportet quod quidquid sequitur ad consequens cum aliquo addito, sequitur ad antecedens cum eodem addito.</w:t>
      </w:r>
    </w:p>
  </w:footnote>
  <w:footnote w:id="4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147, par. 130</w:t>
      </w:r>
      <w:ins w:id="17" w:author="Jacob Archambault" w:date="2018-08-30T22:56:00Z">
        <w:r w:rsidR="00960206">
          <w:rPr>
            <w:rFonts w:ascii="Times New Roman" w:hAnsi="Times New Roman" w:cs="Times New Roman"/>
            <w:sz w:val="20"/>
            <w:szCs w:val="20"/>
          </w:rPr>
          <w:t>: ‘Alia regula est quod ex uno nihil sequitur, nec enthymematice nec syllogistice.</w:t>
        </w:r>
        <w:r w:rsidR="008F05B9">
          <w:rPr>
            <w:rFonts w:ascii="Times New Roman" w:hAnsi="Times New Roman" w:cs="Times New Roman"/>
            <w:sz w:val="20"/>
            <w:szCs w:val="20"/>
          </w:rPr>
          <w:t xml:space="preserve"> Unde ex ista ‘homo currit’ dempta qua</w:t>
        </w:r>
      </w:ins>
      <w:ins w:id="18" w:author="Jacob Archambault" w:date="2018-08-30T22:57:00Z">
        <w:r w:rsidR="008F05B9">
          <w:rPr>
            <w:rFonts w:ascii="Times New Roman" w:hAnsi="Times New Roman" w:cs="Times New Roman"/>
            <w:sz w:val="20"/>
            <w:szCs w:val="20"/>
          </w:rPr>
          <w:t>cumque alia propositione secundum intellectum et secundum vocem non sequitur ista ‘animal currit’ nec quaecumque alia.</w:t>
        </w:r>
        <w:r w:rsidR="00AE6932">
          <w:rPr>
            <w:rFonts w:ascii="Times New Roman" w:hAnsi="Times New Roman" w:cs="Times New Roman"/>
            <w:sz w:val="20"/>
            <w:szCs w:val="20"/>
          </w:rPr>
          <w:t>’</w:t>
        </w:r>
      </w:ins>
      <w:del w:id="19" w:author="Jacob Archambault" w:date="2018-08-30T22:56:00Z">
        <w:r w:rsidRPr="006E799B" w:rsidDel="00960206">
          <w:rPr>
            <w:rFonts w:ascii="Times New Roman" w:hAnsi="Times New Roman" w:cs="Times New Roman"/>
            <w:sz w:val="20"/>
            <w:szCs w:val="20"/>
          </w:rPr>
          <w:delText>.</w:delText>
        </w:r>
      </w:del>
    </w:p>
  </w:footnote>
  <w:footnote w:id="4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Hodges, “Detecting the Logical Content,” 93–94.</w:t>
      </w:r>
    </w:p>
  </w:footnote>
  <w:footnote w:id="5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The exact details are somewhat more complicated, because of issues arising concerning the existential assumptions built into different kinds of propositions. For instance, for categorical propositions with upwardly monotonic terms, upwards monotonicity holds good for conceptually contained terms without further qualification: ‘a man is an animal, therefore a man is a substance’ holds good regardless of whether humans exist. But consequences proceeding from categorical propositions with downwardly monotonic terms may fail: ‘Every animal is a substance, therefore every man is a substance’ is good, but ‘every animal is running, therefore every man is running’ is not. The former, since it expresses a conceptual truth, does not presuppose the existence of the things it connects. The latter, however, does, and so may be falsified in the situation where every animal is running, but humans do not exist. The existential import of propositions for Burley is thus determined not strictly by their quantity and/or quantity, but also by the kind of predication they exhibit. Cf.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61.4–5; 85.3–5, 25–26;216.15–18; Hodges, “Detecting the Logical Content,” 97.</w:t>
      </w:r>
    </w:p>
  </w:footnote>
  <w:footnote w:id="5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80.13–29, 84.8–86.21.</w:t>
      </w:r>
    </w:p>
  </w:footnote>
  <w:footnote w:id="5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25.21, 39.20.</w:t>
      </w:r>
    </w:p>
  </w:footnote>
  <w:footnote w:id="5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130, par. 75.</w:t>
      </w:r>
    </w:p>
  </w:footnote>
  <w:footnote w:id="5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ibid., 130, par. 75, 76.</w:t>
      </w:r>
    </w:p>
  </w:footnote>
  <w:footnote w:id="5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157–58, par. 159.</w:t>
      </w:r>
    </w:p>
  </w:footnote>
  <w:footnote w:id="5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25.21.</w:t>
      </w:r>
    </w:p>
  </w:footnote>
  <w:footnote w:id="5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73.29; 208.12–30;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120, par. 40.</w:t>
      </w:r>
    </w:p>
  </w:footnote>
  <w:footnote w:id="5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132, par. 84.</w:t>
      </w:r>
    </w:p>
  </w:footnote>
  <w:footnote w:id="5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214.14–21.</w:t>
      </w:r>
    </w:p>
  </w:footnote>
  <w:footnote w:id="6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162–63, par. 168;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150.32–35; Simon of Faversham, </w:t>
      </w:r>
      <w:r w:rsidRPr="006E799B">
        <w:rPr>
          <w:rFonts w:ascii="Times New Roman" w:hAnsi="Times New Roman" w:cs="Times New Roman"/>
          <w:i/>
          <w:sz w:val="20"/>
          <w:szCs w:val="20"/>
        </w:rPr>
        <w:t>Quaestiones Super Libro Elenchorum</w:t>
      </w:r>
      <w:r w:rsidRPr="006E799B">
        <w:rPr>
          <w:rFonts w:ascii="Times New Roman" w:hAnsi="Times New Roman" w:cs="Times New Roman"/>
          <w:sz w:val="20"/>
          <w:szCs w:val="20"/>
        </w:rPr>
        <w:t>, ed. Sten Ebbesen et al. (Toronto: Pontifical Institute of Medieval Studies, 1984) qq. 36-37</w:t>
      </w:r>
      <w:ins w:id="21" w:author="Jacob Archambault" w:date="2018-08-31T17:01:00Z">
        <w:r w:rsidR="007014E6">
          <w:rPr>
            <w:rFonts w:ascii="Times New Roman" w:hAnsi="Times New Roman" w:cs="Times New Roman"/>
            <w:sz w:val="20"/>
            <w:szCs w:val="20"/>
          </w:rPr>
          <w:t>, pp. 198-203</w:t>
        </w:r>
      </w:ins>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TC</w:t>
      </w:r>
      <w:r w:rsidRPr="006E799B">
        <w:rPr>
          <w:rFonts w:ascii="Times New Roman" w:hAnsi="Times New Roman" w:cs="Times New Roman"/>
          <w:sz w:val="20"/>
          <w:szCs w:val="20"/>
        </w:rPr>
        <w:t xml:space="preserve"> I. </w:t>
      </w:r>
      <w:ins w:id="22" w:author="Jacob Archambault" w:date="2018-08-31T12:05:00Z">
        <w:r w:rsidR="008245C7">
          <w:rPr>
            <w:rFonts w:ascii="Times New Roman" w:hAnsi="Times New Roman" w:cs="Times New Roman"/>
            <w:sz w:val="20"/>
            <w:szCs w:val="20"/>
          </w:rPr>
          <w:t xml:space="preserve">c. </w:t>
        </w:r>
      </w:ins>
      <w:r w:rsidRPr="006E799B">
        <w:rPr>
          <w:rFonts w:ascii="Times New Roman" w:hAnsi="Times New Roman" w:cs="Times New Roman"/>
          <w:sz w:val="20"/>
          <w:szCs w:val="20"/>
        </w:rPr>
        <w:t>4</w:t>
      </w:r>
      <w:ins w:id="23" w:author="Jacob Archambault" w:date="2018-08-31T10:14:00Z">
        <w:r w:rsidR="00C21203">
          <w:rPr>
            <w:rFonts w:ascii="Times New Roman" w:hAnsi="Times New Roman" w:cs="Times New Roman"/>
            <w:sz w:val="20"/>
            <w:szCs w:val="20"/>
          </w:rPr>
          <w:t>, pp. 22-23.</w:t>
        </w:r>
      </w:ins>
      <w:del w:id="24" w:author="Jacob Archambault" w:date="2018-08-31T10:14:00Z">
        <w:r w:rsidRPr="006E799B" w:rsidDel="00C21203">
          <w:rPr>
            <w:rFonts w:ascii="Times New Roman" w:hAnsi="Times New Roman" w:cs="Times New Roman"/>
            <w:sz w:val="20"/>
            <w:szCs w:val="20"/>
          </w:rPr>
          <w:delText>.</w:delText>
        </w:r>
      </w:del>
    </w:p>
  </w:footnote>
  <w:footnote w:id="61">
    <w:p w:rsidR="00AE6932"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64.12–14</w:t>
      </w:r>
      <w:ins w:id="25" w:author="Jacob Archambault" w:date="2018-08-30T23:00:00Z">
        <w:r w:rsidR="00AE6932">
          <w:rPr>
            <w:rFonts w:ascii="Times New Roman" w:hAnsi="Times New Roman" w:cs="Times New Roman"/>
            <w:sz w:val="20"/>
            <w:szCs w:val="20"/>
          </w:rPr>
          <w:t xml:space="preserve">: </w:t>
        </w:r>
      </w:ins>
      <w:del w:id="26" w:author="Jacob Archambault" w:date="2018-08-30T23:00:00Z">
        <w:r w:rsidRPr="006E799B" w:rsidDel="00AE6932">
          <w:rPr>
            <w:rFonts w:ascii="Times New Roman" w:hAnsi="Times New Roman" w:cs="Times New Roman"/>
            <w:sz w:val="20"/>
            <w:szCs w:val="20"/>
          </w:rPr>
          <w:delText>.</w:delText>
        </w:r>
      </w:del>
      <w:ins w:id="27" w:author="Jacob Archambault" w:date="2018-08-30T23:00:00Z">
        <w:r w:rsidR="00AE6932">
          <w:rPr>
            <w:rFonts w:ascii="Times New Roman" w:hAnsi="Times New Roman" w:cs="Times New Roman"/>
            <w:sz w:val="20"/>
            <w:szCs w:val="20"/>
          </w:rPr>
          <w:t xml:space="preserve">‘Et ideo dico, quod ad hoc quod consequentia sit bona, sufficit et requiritur, quod contradictorium </w:t>
        </w:r>
      </w:ins>
      <w:ins w:id="28" w:author="Jacob Archambault" w:date="2018-08-30T23:01:00Z">
        <w:r w:rsidR="00AE6932">
          <w:rPr>
            <w:rFonts w:ascii="Times New Roman" w:hAnsi="Times New Roman" w:cs="Times New Roman"/>
            <w:sz w:val="20"/>
            <w:szCs w:val="20"/>
          </w:rPr>
          <w:t>consequentis repugnet antecedenti.’</w:t>
        </w:r>
      </w:ins>
    </w:p>
  </w:footnote>
  <w:footnote w:id="6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80.13–29:</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Sequitur: Brunellus est risibilis, ergo Brunellus est homo; et ex istis duabus sequitur formaliter, quod homo est risibilis; sequitur enim formaliter: Brunellus est risibilis, Brunellus est homo, ergo homo est risibilis. Et tamen ex antecedente per se non sequitur idem consequens formaliter, quia non sequitur formaliter: Brunellus est risibilis, ergo homo est risibilis, quia tunc distributo consequente sequitur antecedens; et tunc sequitur: Omnis homo est risibilis, ergo Brunellus est risibilis, quod est falsum. Et etiam si sequeretur formaliter: Brunellus est risibilis, ergo homo est risibilis, sequeretur eodem ordine postposita negatione. Et tunc sequeretur: Brunellus non est risibilis, ergo homo non est risibilis, ubi tamen antecedens est verum et consequens falsum.</w:t>
      </w:r>
    </w:p>
  </w:footnote>
  <w:footnote w:id="6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The terms ‘distributed’ and ‘undistributed’ originally pertained to the medieval theory of supposition, where they were predicable of terms. A distributed term, e.g. ‘animal’ in ‘no animal is a stone’, is one where the term may be replaced by one denoting any individual or type subordinated to it: hence, from ‘no animal is a stone’, one may infer ‘no man is a stone’, or ‘Socrates is not a stone’. Later medieval logicians, such as Buridan, analyzed a sentence with a distributed term as equipollent to the conjunction of all propositions naming the successive individuals under that term. E.g. ‘every man is an animal’ would be analyzed as ‘Socrates is an animal and Plato is...’ and so on for all men.</w:t>
      </w:r>
    </w:p>
    <w:p w:rsidR="006E799B" w:rsidRPr="006E799B" w:rsidRDefault="006E799B" w:rsidP="006E799B">
      <w:pPr>
        <w:pStyle w:val="FootnoteText"/>
        <w:spacing w:after="0"/>
        <w:jc w:val="both"/>
        <w:rPr>
          <w:rFonts w:ascii="Times New Roman" w:hAnsi="Times New Roman" w:cs="Times New Roman"/>
          <w:sz w:val="20"/>
          <w:szCs w:val="20"/>
        </w:rPr>
      </w:pPr>
      <w:r w:rsidRPr="006E799B">
        <w:rPr>
          <w:rFonts w:ascii="Times New Roman" w:hAnsi="Times New Roman" w:cs="Times New Roman"/>
          <w:sz w:val="20"/>
          <w:szCs w:val="20"/>
        </w:rPr>
        <w:t>An undistributed term, conversely, is one which may be replaced by one denoting a type to which it is subordinated. Later medievals analyzed a sentence with an undistributed term as equipollent to the sentential disjunction where the term is replaced by each of its instances. E.g. ‘a man is running’ is equipollent to ‘Socrates is running or Plato is...’ etc. for all men.</w:t>
      </w:r>
    </w:p>
    <w:p w:rsidR="006E799B" w:rsidRPr="006E799B" w:rsidRDefault="006E799B" w:rsidP="006E799B">
      <w:pPr>
        <w:pStyle w:val="FootnoteText"/>
        <w:spacing w:after="0"/>
        <w:jc w:val="both"/>
        <w:rPr>
          <w:rFonts w:ascii="Times New Roman" w:hAnsi="Times New Roman" w:cs="Times New Roman"/>
          <w:sz w:val="20"/>
          <w:szCs w:val="20"/>
        </w:rPr>
      </w:pPr>
      <w:r w:rsidRPr="006E799B">
        <w:rPr>
          <w:rFonts w:ascii="Times New Roman" w:hAnsi="Times New Roman" w:cs="Times New Roman"/>
          <w:sz w:val="20"/>
          <w:szCs w:val="20"/>
        </w:rPr>
        <w:t xml:space="preserve">Analogously, an antecedent [consequent] comes to be called distributed [undistributed] when the inference it belongs to proceeds to the consequent [from the antecedent] via replacement of the distributed [undistributed] term in the way proper to the supposition had by it, as described above. Cf. Gyula Klima, </w:t>
      </w:r>
      <w:r w:rsidRPr="006E799B">
        <w:rPr>
          <w:rFonts w:ascii="Times New Roman" w:hAnsi="Times New Roman" w:cs="Times New Roman"/>
          <w:i/>
          <w:sz w:val="20"/>
          <w:szCs w:val="20"/>
        </w:rPr>
        <w:t>Ars Artium: Essays in Philosophical Semantics, Medieval and Modern</w:t>
      </w:r>
      <w:r w:rsidRPr="006E799B">
        <w:rPr>
          <w:rFonts w:ascii="Times New Roman" w:hAnsi="Times New Roman" w:cs="Times New Roman"/>
          <w:sz w:val="20"/>
          <w:szCs w:val="20"/>
        </w:rPr>
        <w:t xml:space="preserve"> (Budapest: Institute of Philosophy of the Hungarian Academy of Sciences, 1988) ch. 1.</w:t>
      </w:r>
    </w:p>
  </w:footnote>
  <w:footnote w:id="6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117–18, par. 26-31;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211.21–212.28.</w:t>
      </w:r>
    </w:p>
  </w:footnote>
  <w:footnote w:id="6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118, par. 31</w:t>
      </w:r>
      <w:ins w:id="29" w:author="Jacob Archambault" w:date="2018-08-30T23:06:00Z">
        <w:r w:rsidR="00EA1A30">
          <w:rPr>
            <w:rFonts w:ascii="Times New Roman" w:hAnsi="Times New Roman" w:cs="Times New Roman"/>
            <w:sz w:val="20"/>
            <w:szCs w:val="20"/>
          </w:rPr>
          <w:t xml:space="preserve">: </w:t>
        </w:r>
      </w:ins>
      <w:ins w:id="30" w:author="Jacob Archambault" w:date="2018-08-30T23:07:00Z">
        <w:r w:rsidR="0029408B">
          <w:rPr>
            <w:rFonts w:ascii="Times New Roman" w:hAnsi="Times New Roman" w:cs="Times New Roman"/>
            <w:sz w:val="20"/>
            <w:szCs w:val="20"/>
          </w:rPr>
          <w:t>‘</w:t>
        </w:r>
      </w:ins>
      <w:ins w:id="31" w:author="Jacob Archambault" w:date="2018-08-30T23:06:00Z">
        <w:r w:rsidR="00EA1A30">
          <w:rPr>
            <w:rFonts w:ascii="Times New Roman" w:hAnsi="Times New Roman" w:cs="Times New Roman"/>
            <w:sz w:val="20"/>
            <w:szCs w:val="20"/>
          </w:rPr>
          <w:t>Ad aliud dico quod habet intellegi regula ratione incomplexorum. Nunc ista consequentia tenet ra</w:t>
        </w:r>
      </w:ins>
      <w:ins w:id="32" w:author="Jacob Archambault" w:date="2018-08-30T23:07:00Z">
        <w:r w:rsidR="00EA1A30">
          <w:rPr>
            <w:rFonts w:ascii="Times New Roman" w:hAnsi="Times New Roman" w:cs="Times New Roman"/>
            <w:sz w:val="20"/>
            <w:szCs w:val="20"/>
          </w:rPr>
          <w:t>tione totius complexi. Quare etc.’</w:t>
        </w:r>
      </w:ins>
      <w:del w:id="33" w:author="Jacob Archambault" w:date="2018-08-30T23:06:00Z">
        <w:r w:rsidRPr="006E799B" w:rsidDel="00EA1A30">
          <w:rPr>
            <w:rFonts w:ascii="Times New Roman" w:hAnsi="Times New Roman" w:cs="Times New Roman"/>
            <w:sz w:val="20"/>
            <w:szCs w:val="20"/>
          </w:rPr>
          <w:delText>.</w:delText>
        </w:r>
      </w:del>
    </w:p>
  </w:footnote>
  <w:footnote w:id="66">
    <w:p w:rsidR="006E799B" w:rsidRDefault="006E799B" w:rsidP="006E799B">
      <w:pPr>
        <w:pStyle w:val="FootnoteText"/>
        <w:spacing w:after="0"/>
        <w:jc w:val="both"/>
        <w:rPr>
          <w:ins w:id="34" w:author="Jacob Archambault" w:date="2018-08-30T23:10:00Z"/>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84.11–85.17</w:t>
      </w:r>
      <w:ins w:id="35" w:author="Jacob Archambault" w:date="2018-08-30T23:10:00Z">
        <w:r w:rsidR="000A6055">
          <w:rPr>
            <w:rFonts w:ascii="Times New Roman" w:hAnsi="Times New Roman" w:cs="Times New Roman"/>
            <w:sz w:val="20"/>
            <w:szCs w:val="20"/>
          </w:rPr>
          <w:t xml:space="preserve">: </w:t>
        </w:r>
      </w:ins>
      <w:del w:id="36" w:author="Jacob Archambault" w:date="2018-08-30T23:10:00Z">
        <w:r w:rsidRPr="006E799B" w:rsidDel="000A6055">
          <w:rPr>
            <w:rFonts w:ascii="Times New Roman" w:hAnsi="Times New Roman" w:cs="Times New Roman"/>
            <w:sz w:val="20"/>
            <w:szCs w:val="20"/>
          </w:rPr>
          <w:delText>.</w:delText>
        </w:r>
      </w:del>
    </w:p>
    <w:p w:rsidR="000A6055" w:rsidRDefault="000A6055" w:rsidP="000A6055">
      <w:pPr>
        <w:pStyle w:val="FootnoteText"/>
        <w:spacing w:after="0"/>
        <w:ind w:left="180"/>
        <w:jc w:val="both"/>
        <w:rPr>
          <w:ins w:id="37" w:author="Jacob Archambault" w:date="2018-08-30T23:16:00Z"/>
          <w:rFonts w:ascii="Times New Roman" w:hAnsi="Times New Roman" w:cs="Times New Roman"/>
          <w:sz w:val="20"/>
          <w:szCs w:val="20"/>
        </w:rPr>
      </w:pPr>
      <w:ins w:id="38" w:author="Jacob Archambault" w:date="2018-08-30T23:10:00Z">
        <w:r>
          <w:rPr>
            <w:rFonts w:ascii="Times New Roman" w:hAnsi="Times New Roman" w:cs="Times New Roman"/>
            <w:sz w:val="20"/>
            <w:szCs w:val="20"/>
          </w:rPr>
          <w:t xml:space="preserve">Ad aliud, quando probatur, quod ista regula non valet: Quidquid sequitur ex antecedente et consequente etc., </w:t>
        </w:r>
        <w:r w:rsidR="00483EE4">
          <w:rPr>
            <w:rFonts w:ascii="Times New Roman" w:hAnsi="Times New Roman" w:cs="Times New Roman"/>
            <w:sz w:val="20"/>
            <w:szCs w:val="20"/>
          </w:rPr>
          <w:t>quia tunc sequeretur formaliter: Brunellus est</w:t>
        </w:r>
      </w:ins>
      <w:ins w:id="39" w:author="Jacob Archambault" w:date="2018-08-30T23:11:00Z">
        <w:r w:rsidR="00483EE4">
          <w:rPr>
            <w:rFonts w:ascii="Times New Roman" w:hAnsi="Times New Roman" w:cs="Times New Roman"/>
            <w:sz w:val="20"/>
            <w:szCs w:val="20"/>
          </w:rPr>
          <w:t xml:space="preserve"> risibilis, ergo homo est risibilis. – Dico quod haec consequentia est formalis ratione trium terminorum et non ratione duorum terminorum tantum. Unde mutato praedicato non tenet consequentia. Non enim sequitur: Brunellus currit, ergo homo c</w:t>
        </w:r>
      </w:ins>
      <w:ins w:id="40" w:author="Jacob Archambault" w:date="2018-08-30T23:12:00Z">
        <w:r w:rsidR="00483EE4">
          <w:rPr>
            <w:rFonts w:ascii="Times New Roman" w:hAnsi="Times New Roman" w:cs="Times New Roman"/>
            <w:sz w:val="20"/>
            <w:szCs w:val="20"/>
          </w:rPr>
          <w:t>urrit, nec sequitur: Brunellus est risibilis, ergo homo est risibilis. Et ideo haec consequentia: ‘Brunellus est risibilis, ergo homo est risibilis’ non tenet propter aliquam habitudinem inter Brunellum et hominem, sed propter habitudinem inter</w:t>
        </w:r>
      </w:ins>
      <w:ins w:id="41" w:author="Jacob Archambault" w:date="2018-08-30T23:13:00Z">
        <w:r w:rsidR="00483EE4">
          <w:rPr>
            <w:rFonts w:ascii="Times New Roman" w:hAnsi="Times New Roman" w:cs="Times New Roman"/>
            <w:sz w:val="20"/>
            <w:szCs w:val="20"/>
          </w:rPr>
          <w:t xml:space="preserve"> istos tres terminos, scilicet ‘Brunellum’, ‘hominem’ et ‘risibile’ sic in propositionibus ordinatos. Unde sciendum, quod quaedam consequentiae tenent ratione </w:t>
        </w:r>
      </w:ins>
      <w:ins w:id="42" w:author="Jacob Archambault" w:date="2018-08-30T23:14:00Z">
        <w:r w:rsidR="00483EE4">
          <w:rPr>
            <w:rFonts w:ascii="Times New Roman" w:hAnsi="Times New Roman" w:cs="Times New Roman"/>
            <w:sz w:val="20"/>
            <w:szCs w:val="20"/>
          </w:rPr>
          <w:t>totius complexionis, ut conversiones syllogismi et huiusmodi, et quaedam tenent ratione incomplexorum; et talium consequentiarum quaedam ten</w:t>
        </w:r>
      </w:ins>
      <w:ins w:id="43" w:author="Jacob Archambault" w:date="2018-08-30T23:15:00Z">
        <w:r w:rsidR="00483EE4">
          <w:rPr>
            <w:rFonts w:ascii="Times New Roman" w:hAnsi="Times New Roman" w:cs="Times New Roman"/>
            <w:sz w:val="20"/>
            <w:szCs w:val="20"/>
          </w:rPr>
          <w:t>ent ratione duorum terminorum tantum, ut haec: ‘Homo currit, ergo animal currit’, et quaedam ratione trium terminorum, ut ‘Brunellus est risibilis, ergo homo est risibilis’, et quaedam ratione quatuor terminoru</w:t>
        </w:r>
      </w:ins>
      <w:ins w:id="44" w:author="Jacob Archambault" w:date="2018-08-30T23:16:00Z">
        <w:r w:rsidR="00483EE4">
          <w:rPr>
            <w:rFonts w:ascii="Times New Roman" w:hAnsi="Times New Roman" w:cs="Times New Roman"/>
            <w:sz w:val="20"/>
            <w:szCs w:val="20"/>
          </w:rPr>
          <w:t>m, ut haec: ‘Homo currit, ergo animal movetur’. Dico ergo, quod haec consequentia: ‘Brunellus est risibilis, ergo homo est risibilis’, est bona et tenet ratione trium terminorum, ut dictum est.</w:t>
        </w:r>
      </w:ins>
    </w:p>
    <w:p w:rsidR="00483EE4" w:rsidRPr="006E799B" w:rsidRDefault="00483EE4">
      <w:pPr>
        <w:pStyle w:val="FootnoteText"/>
        <w:spacing w:after="0"/>
        <w:ind w:left="180"/>
        <w:jc w:val="both"/>
        <w:rPr>
          <w:rFonts w:ascii="Times New Roman" w:hAnsi="Times New Roman" w:cs="Times New Roman"/>
          <w:sz w:val="20"/>
          <w:szCs w:val="20"/>
        </w:rPr>
        <w:pPrChange w:id="45" w:author="Jacob Archambault" w:date="2018-08-30T23:10:00Z">
          <w:pPr>
            <w:pStyle w:val="FootnoteText"/>
            <w:spacing w:after="0"/>
            <w:jc w:val="both"/>
          </w:pPr>
        </w:pPrChange>
      </w:pPr>
      <w:ins w:id="46" w:author="Jacob Archambault" w:date="2018-08-30T23:16:00Z">
        <w:r>
          <w:rPr>
            <w:rFonts w:ascii="Times New Roman" w:hAnsi="Times New Roman" w:cs="Times New Roman"/>
            <w:sz w:val="20"/>
            <w:szCs w:val="20"/>
          </w:rPr>
          <w:t>Et quando dicitur, quod tunc distributo consequente sequitur antecedens v</w:t>
        </w:r>
      </w:ins>
      <w:ins w:id="47" w:author="Jacob Archambault" w:date="2018-08-30T23:17:00Z">
        <w:r>
          <w:rPr>
            <w:rFonts w:ascii="Times New Roman" w:hAnsi="Times New Roman" w:cs="Times New Roman"/>
            <w:sz w:val="20"/>
            <w:szCs w:val="20"/>
          </w:rPr>
          <w:t>el sequitur antecedens distributum. – Dico, quod haec regu</w:t>
        </w:r>
      </w:ins>
      <w:ins w:id="48" w:author="Jacob Archambault" w:date="2018-09-05T23:04:00Z">
        <w:r w:rsidR="001D1AB3">
          <w:rPr>
            <w:rFonts w:ascii="Times New Roman" w:hAnsi="Times New Roman" w:cs="Times New Roman"/>
            <w:sz w:val="20"/>
            <w:szCs w:val="20"/>
          </w:rPr>
          <w:t>l</w:t>
        </w:r>
      </w:ins>
      <w:bookmarkStart w:id="49" w:name="_GoBack"/>
      <w:bookmarkEnd w:id="49"/>
      <w:ins w:id="50" w:author="Jacob Archambault" w:date="2018-08-30T23:17:00Z">
        <w:r>
          <w:rPr>
            <w:rFonts w:ascii="Times New Roman" w:hAnsi="Times New Roman" w:cs="Times New Roman"/>
            <w:sz w:val="20"/>
            <w:szCs w:val="20"/>
          </w:rPr>
          <w:t>a non est generalis, quia ubi consequentia tenet ratione totius complexionis vel ratione plurium terminorum quam duorum non habet ista regula locum. Quamvis eni</w:t>
        </w:r>
      </w:ins>
      <w:ins w:id="51" w:author="Jacob Archambault" w:date="2018-08-30T23:18:00Z">
        <w:r>
          <w:rPr>
            <w:rFonts w:ascii="Times New Roman" w:hAnsi="Times New Roman" w:cs="Times New Roman"/>
            <w:sz w:val="20"/>
            <w:szCs w:val="20"/>
          </w:rPr>
          <w:t>m sequatur: Animal est homo, ergo homo est animal; tamen ad distributionem consequentis non sequitur antecedens distributum. Non enim sequitur</w:t>
        </w:r>
      </w:ins>
      <w:ins w:id="52" w:author="Jacob Archambault" w:date="2018-08-30T23:20:00Z">
        <w:r>
          <w:rPr>
            <w:rFonts w:ascii="Times New Roman" w:hAnsi="Times New Roman" w:cs="Times New Roman"/>
            <w:sz w:val="20"/>
            <w:szCs w:val="20"/>
          </w:rPr>
          <w:t xml:space="preserve">: Omnis homo est animal, ergo omne animal est homo, et hoc, quia prima consequentia tenuit ratione totius </w:t>
        </w:r>
      </w:ins>
      <w:ins w:id="53" w:author="Jacob Archambault" w:date="2018-08-30T23:21:00Z">
        <w:r>
          <w:rPr>
            <w:rFonts w:ascii="Times New Roman" w:hAnsi="Times New Roman" w:cs="Times New Roman"/>
            <w:sz w:val="20"/>
            <w:szCs w:val="20"/>
          </w:rPr>
          <w:t>complexionis. Nec oportet un</w:t>
        </w:r>
        <w:r w:rsidR="00DC6044">
          <w:rPr>
            <w:rFonts w:ascii="Times New Roman" w:hAnsi="Times New Roman" w:cs="Times New Roman"/>
            <w:sz w:val="20"/>
            <w:szCs w:val="20"/>
          </w:rPr>
          <w:t xml:space="preserve">iversaliter, quod distributo </w:t>
        </w:r>
      </w:ins>
      <w:ins w:id="54" w:author="Jacob Archambault" w:date="2018-08-30T23:22:00Z">
        <w:r w:rsidR="00DC6044">
          <w:rPr>
            <w:rFonts w:ascii="Times New Roman" w:hAnsi="Times New Roman" w:cs="Times New Roman"/>
            <w:sz w:val="20"/>
            <w:szCs w:val="20"/>
          </w:rPr>
          <w:t>consequente sequitur antecedens sine distributione. Quamvis enim sequatur: Homo currit, ergo animal currit, non tamen sequitur: Omne animal currit, ergo homo currit. Dico ergo, quod haec regula: Quando ad antecedens sequit</w:t>
        </w:r>
      </w:ins>
      <w:ins w:id="55" w:author="Jacob Archambault" w:date="2018-08-30T23:23:00Z">
        <w:r w:rsidR="00DC6044">
          <w:rPr>
            <w:rFonts w:ascii="Times New Roman" w:hAnsi="Times New Roman" w:cs="Times New Roman"/>
            <w:sz w:val="20"/>
            <w:szCs w:val="20"/>
          </w:rPr>
          <w:t>ur consequens, distributo consequente sequitur antecedens distribitum vel etiam sine distributione, est intelligenda, quando consequentia tenet ratione duorum terminorum tantum et signum distributivum additur in consequente illi termino, ratione cuius consequens</w:t>
        </w:r>
      </w:ins>
      <w:ins w:id="56" w:author="Jacob Archambault" w:date="2018-08-30T23:24:00Z">
        <w:r w:rsidR="00DC6044">
          <w:rPr>
            <w:rFonts w:ascii="Times New Roman" w:hAnsi="Times New Roman" w:cs="Times New Roman"/>
            <w:sz w:val="20"/>
            <w:szCs w:val="20"/>
          </w:rPr>
          <w:t xml:space="preserve"> infertur ex antedente.</w:t>
        </w:r>
        <w:r w:rsidR="000F6457">
          <w:rPr>
            <w:rFonts w:ascii="Times New Roman" w:hAnsi="Times New Roman" w:cs="Times New Roman"/>
            <w:sz w:val="20"/>
            <w:szCs w:val="20"/>
          </w:rPr>
          <w:t xml:space="preserve"> Et si terminus in antecedente, ratione cuius infertur consequens, sit distribuibile, tunc ad consequens distributum sequitur antecedens distributum. </w:t>
        </w:r>
        <w:r w:rsidR="00CA5982">
          <w:rPr>
            <w:rFonts w:ascii="Times New Roman" w:hAnsi="Times New Roman" w:cs="Times New Roman"/>
            <w:sz w:val="20"/>
            <w:szCs w:val="20"/>
          </w:rPr>
          <w:t>Si vero terminus in antecede</w:t>
        </w:r>
      </w:ins>
      <w:ins w:id="57" w:author="Jacob Archambault" w:date="2018-08-30T23:25:00Z">
        <w:r w:rsidR="00CA5982">
          <w:rPr>
            <w:rFonts w:ascii="Times New Roman" w:hAnsi="Times New Roman" w:cs="Times New Roman"/>
            <w:sz w:val="20"/>
            <w:szCs w:val="20"/>
          </w:rPr>
          <w:t>nte, ratione cuius infertur consequens, non sit distribuibile, tunc ad consequens distributum sequitur antecedens sine distributione;</w:t>
        </w:r>
        <w:r w:rsidR="00C66B1F">
          <w:rPr>
            <w:rFonts w:ascii="Times New Roman" w:hAnsi="Times New Roman" w:cs="Times New Roman"/>
            <w:sz w:val="20"/>
            <w:szCs w:val="20"/>
          </w:rPr>
          <w:t xml:space="preserve"> quia s</w:t>
        </w:r>
      </w:ins>
      <w:ins w:id="58" w:author="Jacob Archambault" w:date="2018-08-30T23:26:00Z">
        <w:r w:rsidR="00C66B1F">
          <w:rPr>
            <w:rFonts w:ascii="Times New Roman" w:hAnsi="Times New Roman" w:cs="Times New Roman"/>
            <w:sz w:val="20"/>
            <w:szCs w:val="20"/>
          </w:rPr>
          <w:t>equitur: Sortes currit, ergo homo currit; et iste terminus ‘Sortes’ non est distribuibilis, ideo sequitur: Omnis homo currit, ergo Sortes currit.</w:t>
        </w:r>
      </w:ins>
    </w:p>
  </w:footnote>
  <w:footnote w:id="6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86.9–12.</w:t>
      </w:r>
    </w:p>
  </w:footnote>
  <w:footnote w:id="6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Burley’s example is ‘every man is an animal, therefore only an animal is a man’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142–43, par. 118.</w:t>
      </w:r>
    </w:p>
  </w:footnote>
  <w:footnote w:id="6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Hodges, “Detecting the Logical Content,” 97–99.</w:t>
      </w:r>
    </w:p>
  </w:footnote>
  <w:footnote w:id="7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84.24–27.</w:t>
      </w:r>
    </w:p>
  </w:footnote>
  <w:footnote w:id="7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Rolf George, “Bolzano’s Concept of Consequence,” </w:t>
      </w:r>
      <w:r w:rsidRPr="006E799B">
        <w:rPr>
          <w:rFonts w:ascii="Times New Roman" w:hAnsi="Times New Roman" w:cs="Times New Roman"/>
          <w:i/>
          <w:sz w:val="20"/>
          <w:szCs w:val="20"/>
        </w:rPr>
        <w:t>Journal of Philosophy</w:t>
      </w:r>
      <w:r w:rsidRPr="006E799B">
        <w:rPr>
          <w:rFonts w:ascii="Times New Roman" w:hAnsi="Times New Roman" w:cs="Times New Roman"/>
          <w:sz w:val="20"/>
          <w:szCs w:val="20"/>
        </w:rPr>
        <w:t xml:space="preserve"> 83, no. 10 (1986): 558–64.</w:t>
      </w:r>
    </w:p>
  </w:footnote>
  <w:footnote w:id="7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84.13–15.</w:t>
      </w:r>
    </w:p>
  </w:footnote>
  <w:footnote w:id="7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Alfred Tarski, “On the Concept of Following Logically,” trans. Magda Stroińska and David Hitchcock, </w:t>
      </w:r>
      <w:r w:rsidRPr="006E799B">
        <w:rPr>
          <w:rFonts w:ascii="Times New Roman" w:hAnsi="Times New Roman" w:cs="Times New Roman"/>
          <w:i/>
          <w:sz w:val="20"/>
          <w:szCs w:val="20"/>
        </w:rPr>
        <w:t>History and Philosophy of Logic</w:t>
      </w:r>
      <w:r w:rsidRPr="006E799B">
        <w:rPr>
          <w:rFonts w:ascii="Times New Roman" w:hAnsi="Times New Roman" w:cs="Times New Roman"/>
          <w:sz w:val="20"/>
          <w:szCs w:val="20"/>
        </w:rPr>
        <w:t xml:space="preserve"> 23, no. 3 (2002): 188–89.</w:t>
      </w:r>
    </w:p>
  </w:footnote>
  <w:footnote w:id="7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86.4–9. The main differences between Tarski’s remark and the objection to Burley are two: first, the determination of which parts are fixed takes place at the level of the individual consequence for Burley’s objector, but of the language for Tarski; second, Burley’s notion of following requires not merely the truth [falsity] of the antecedent [consequent], but its being necessarily so.</w:t>
      </w:r>
    </w:p>
  </w:footnote>
  <w:footnote w:id="7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SL</w:t>
      </w:r>
      <w:r w:rsidRPr="006E799B">
        <w:rPr>
          <w:rFonts w:ascii="Times New Roman" w:hAnsi="Times New Roman" w:cs="Times New Roman"/>
          <w:sz w:val="20"/>
          <w:szCs w:val="20"/>
        </w:rPr>
        <w:t xml:space="preserve"> III-3. </w:t>
      </w:r>
      <w:ins w:id="59" w:author="Jacob Archambault" w:date="2018-08-31T12:06:00Z">
        <w:r w:rsidR="00C72131">
          <w:rPr>
            <w:rFonts w:ascii="Times New Roman" w:hAnsi="Times New Roman" w:cs="Times New Roman"/>
            <w:sz w:val="20"/>
            <w:szCs w:val="20"/>
          </w:rPr>
          <w:t xml:space="preserve">c. </w:t>
        </w:r>
      </w:ins>
      <w:r w:rsidRPr="006E799B">
        <w:rPr>
          <w:rFonts w:ascii="Times New Roman" w:hAnsi="Times New Roman" w:cs="Times New Roman"/>
          <w:sz w:val="20"/>
          <w:szCs w:val="20"/>
        </w:rPr>
        <w:t>1, p. 589. Cf. Green-Pedersen, “Two Early Anonymous Tracts on Consequences,” 7, par. 18.</w:t>
      </w:r>
    </w:p>
  </w:footnote>
  <w:footnote w:id="7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Simon of Faversham, </w:t>
      </w:r>
      <w:r w:rsidRPr="006E799B">
        <w:rPr>
          <w:rFonts w:ascii="Times New Roman" w:hAnsi="Times New Roman" w:cs="Times New Roman"/>
          <w:i/>
          <w:sz w:val="20"/>
          <w:szCs w:val="20"/>
        </w:rPr>
        <w:t>Quaestiones Super Libro Elenchorum</w:t>
      </w:r>
      <w:r w:rsidRPr="006E799B">
        <w:rPr>
          <w:rFonts w:ascii="Times New Roman" w:hAnsi="Times New Roman" w:cs="Times New Roman"/>
          <w:sz w:val="20"/>
          <w:szCs w:val="20"/>
        </w:rPr>
        <w:t xml:space="preserve"> q. 36</w:t>
      </w:r>
      <w:ins w:id="60" w:author="Jacob Archambault" w:date="2018-08-31T10:15:00Z">
        <w:r w:rsidR="00EC68DC">
          <w:rPr>
            <w:rFonts w:ascii="Times New Roman" w:hAnsi="Times New Roman" w:cs="Times New Roman"/>
            <w:sz w:val="20"/>
            <w:szCs w:val="20"/>
          </w:rPr>
          <w:t>, p. 200.</w:t>
        </w:r>
      </w:ins>
      <w:del w:id="61" w:author="Jacob Archambault" w:date="2018-08-31T10:15:00Z">
        <w:r w:rsidRPr="006E799B" w:rsidDel="00EC68DC">
          <w:rPr>
            <w:rFonts w:ascii="Times New Roman" w:hAnsi="Times New Roman" w:cs="Times New Roman"/>
            <w:sz w:val="20"/>
            <w:szCs w:val="20"/>
          </w:rPr>
          <w:delText>.</w:delText>
        </w:r>
      </w:del>
    </w:p>
  </w:footnote>
  <w:footnote w:id="7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William of Ockham, “Elementarium Logicae,” in </w:t>
      </w:r>
      <w:r w:rsidRPr="006E799B">
        <w:rPr>
          <w:rFonts w:ascii="Times New Roman" w:hAnsi="Times New Roman" w:cs="Times New Roman"/>
          <w:i/>
          <w:sz w:val="20"/>
          <w:szCs w:val="20"/>
        </w:rPr>
        <w:t>Opera Philosophica</w:t>
      </w:r>
      <w:r w:rsidRPr="006E799B">
        <w:rPr>
          <w:rFonts w:ascii="Times New Roman" w:hAnsi="Times New Roman" w:cs="Times New Roman"/>
          <w:sz w:val="20"/>
          <w:szCs w:val="20"/>
        </w:rPr>
        <w:t xml:space="preserve">, ed. Eligius M. Buytaert, vol. 7 (St. Bonaventure, NY: Franciscan Institute, 1988), 59–304 VI. </w:t>
      </w:r>
      <w:ins w:id="62" w:author="Jacob Archambault" w:date="2018-08-31T12:06:00Z">
        <w:r w:rsidR="006A3410">
          <w:rPr>
            <w:rFonts w:ascii="Times New Roman" w:hAnsi="Times New Roman" w:cs="Times New Roman"/>
            <w:sz w:val="20"/>
            <w:szCs w:val="20"/>
          </w:rPr>
          <w:t xml:space="preserve">c. </w:t>
        </w:r>
      </w:ins>
      <w:r w:rsidRPr="006E799B">
        <w:rPr>
          <w:rFonts w:ascii="Times New Roman" w:hAnsi="Times New Roman" w:cs="Times New Roman"/>
          <w:sz w:val="20"/>
          <w:szCs w:val="20"/>
        </w:rPr>
        <w:t>4, p. 163:</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Consequentia materialis est quae non tenet virtute modi arguendi sed gratia terminorum ex quibus componitur. Sicut sequitur ‘animal disputat, ergo homo disputat’, non quia ‘a superiori ad inferius sit consequentia bona’, sed quia istud praedicatum ‘disputare’ non potest competere alicui animali nisi homini.</w:t>
      </w:r>
    </w:p>
    <w:p w:rsidR="006E799B" w:rsidRPr="006E799B" w:rsidRDefault="006E799B" w:rsidP="006E799B">
      <w:pPr>
        <w:pStyle w:val="FootnoteText"/>
        <w:spacing w:after="0"/>
        <w:jc w:val="both"/>
        <w:rPr>
          <w:rFonts w:ascii="Times New Roman" w:hAnsi="Times New Roman" w:cs="Times New Roman"/>
          <w:sz w:val="20"/>
          <w:szCs w:val="20"/>
        </w:rPr>
      </w:pPr>
      <w:r w:rsidRPr="006E799B">
        <w:rPr>
          <w:rFonts w:ascii="Times New Roman" w:hAnsi="Times New Roman" w:cs="Times New Roman"/>
          <w:sz w:val="20"/>
          <w:szCs w:val="20"/>
        </w:rPr>
        <w:t xml:space="preserve">The editors of the volume regard Ockham’s authorship as doubtful. But the reasons for doubting its authenticity are not strong, mostly based on perceived discrepancies between the views in the text and those expressed in Ockham’s </w:t>
      </w:r>
      <w:r w:rsidRPr="006E799B">
        <w:rPr>
          <w:rFonts w:ascii="Times New Roman" w:hAnsi="Times New Roman" w:cs="Times New Roman"/>
          <w:i/>
          <w:sz w:val="20"/>
          <w:szCs w:val="20"/>
        </w:rPr>
        <w:t>SL</w:t>
      </w:r>
      <w:r w:rsidRPr="006E799B">
        <w:rPr>
          <w:rFonts w:ascii="Times New Roman" w:hAnsi="Times New Roman" w:cs="Times New Roman"/>
          <w:sz w:val="20"/>
          <w:szCs w:val="20"/>
        </w:rPr>
        <w:t xml:space="preserve">. The external evidence in favor of authenticity is stronger and more concrete. For the case for Ockham’s authorship of the work, see Philotheus Boehner, “Three Sums of Logic Attributed to William Ockham,” in </w:t>
      </w:r>
      <w:r w:rsidRPr="006E799B">
        <w:rPr>
          <w:rFonts w:ascii="Times New Roman" w:hAnsi="Times New Roman" w:cs="Times New Roman"/>
          <w:i/>
          <w:sz w:val="20"/>
          <w:szCs w:val="20"/>
        </w:rPr>
        <w:t>Collected Articles on Ockham</w:t>
      </w:r>
      <w:r w:rsidRPr="006E799B">
        <w:rPr>
          <w:rFonts w:ascii="Times New Roman" w:hAnsi="Times New Roman" w:cs="Times New Roman"/>
          <w:sz w:val="20"/>
          <w:szCs w:val="20"/>
        </w:rPr>
        <w:t xml:space="preserve"> (St. Bonaventure, NY: Franciscan Institute, 1958), 70–96.</w:t>
      </w:r>
    </w:p>
  </w:footnote>
  <w:footnote w:id="7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86.15–21:</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Unde aliquam consequentiam tenere ratione terminorum potest esse dupliciter, vel quia tenet materialiter ratione terminorum, vel quia tenet formaliter ratione terminorum, hoc est ex ratione formali terminorum. Dico tunc, quod consequentia potest esse formalis ratione terminorum, et hoc si per se teneat ratione terminorum. Si vero teneat ratione terminorum per accidens, tunc non est formalis.</w:t>
      </w:r>
    </w:p>
  </w:footnote>
  <w:footnote w:id="7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Pace</w:t>
      </w:r>
      <w:r w:rsidRPr="006E799B">
        <w:rPr>
          <w:rFonts w:ascii="Times New Roman" w:hAnsi="Times New Roman" w:cs="Times New Roman"/>
          <w:sz w:val="20"/>
          <w:szCs w:val="20"/>
        </w:rPr>
        <w:t xml:space="preserve"> Hodges, “Detecting the Logical Content,” 83–84.</w:t>
      </w:r>
    </w:p>
  </w:footnote>
  <w:footnote w:id="8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158, par. 160.</w:t>
      </w:r>
    </w:p>
  </w:footnote>
  <w:footnote w:id="81">
    <w:p w:rsidR="006E799B" w:rsidRPr="006E799B" w:rsidDel="00CF19FA" w:rsidRDefault="006E799B" w:rsidP="006E799B">
      <w:pPr>
        <w:pStyle w:val="FootnoteText"/>
        <w:spacing w:after="0"/>
        <w:jc w:val="both"/>
        <w:rPr>
          <w:del w:id="64" w:author="Jacob Archambault" w:date="2018-08-31T10:51:00Z"/>
          <w:rFonts w:ascii="Times New Roman" w:hAnsi="Times New Roman" w:cs="Times New Roman"/>
          <w:sz w:val="20"/>
          <w:szCs w:val="20"/>
        </w:rPr>
      </w:pPr>
      <w:del w:id="65" w:author="Jacob Archambault" w:date="2018-08-31T10:51:00Z">
        <w:r w:rsidRPr="006E799B" w:rsidDel="00CF19FA">
          <w:rPr>
            <w:rStyle w:val="FootnoteReference"/>
            <w:rFonts w:ascii="Times New Roman" w:hAnsi="Times New Roman" w:cs="Times New Roman"/>
            <w:sz w:val="20"/>
            <w:szCs w:val="20"/>
          </w:rPr>
          <w:footnoteRef/>
        </w:r>
        <w:r w:rsidRPr="006E799B" w:rsidDel="00CF19FA">
          <w:rPr>
            <w:rFonts w:ascii="Times New Roman" w:hAnsi="Times New Roman" w:cs="Times New Roman"/>
            <w:sz w:val="20"/>
            <w:szCs w:val="20"/>
          </w:rPr>
          <w:delText xml:space="preserve"> Cf. John Duns Scotus, </w:delText>
        </w:r>
        <w:r w:rsidRPr="006E799B" w:rsidDel="00CF19FA">
          <w:rPr>
            <w:rFonts w:ascii="Times New Roman" w:hAnsi="Times New Roman" w:cs="Times New Roman"/>
            <w:i/>
            <w:sz w:val="20"/>
            <w:szCs w:val="20"/>
          </w:rPr>
          <w:delText>The Examined Report of the Paris Lecture: Reportatio I-a, Latin Text and English Translation</w:delText>
        </w:r>
        <w:r w:rsidRPr="006E799B" w:rsidDel="00CF19FA">
          <w:rPr>
            <w:rFonts w:ascii="Times New Roman" w:hAnsi="Times New Roman" w:cs="Times New Roman"/>
            <w:sz w:val="20"/>
            <w:szCs w:val="20"/>
          </w:rPr>
          <w:delText>, ed. and trans. Allan B. Wolter and Oleg V. Bychkov, vol. 1 (St. Bonaventure, NY: Franciscan Institute, 2004) I, d. 11, q. 2.</w:delText>
        </w:r>
      </w:del>
    </w:p>
  </w:footnote>
  <w:footnote w:id="8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128–29, par. 70.</w:t>
      </w:r>
    </w:p>
  </w:footnote>
  <w:footnote w:id="8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142, par. 117.</w:t>
      </w:r>
    </w:p>
  </w:footnote>
  <w:footnote w:id="8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Burley’s point is lost in the most straightforward English reading of </w:t>
      </w:r>
      <w:r w:rsidRPr="006E799B">
        <w:rPr>
          <w:rFonts w:ascii="Times New Roman" w:hAnsi="Times New Roman" w:cs="Times New Roman"/>
          <w:i/>
          <w:sz w:val="20"/>
          <w:szCs w:val="20"/>
        </w:rPr>
        <w:t>Deum esse est verum, ergo deum esse est necessarium</w:t>
      </w:r>
      <w:r w:rsidRPr="006E799B">
        <w:rPr>
          <w:rFonts w:ascii="Times New Roman" w:hAnsi="Times New Roman" w:cs="Times New Roman"/>
          <w:sz w:val="20"/>
          <w:szCs w:val="20"/>
        </w:rPr>
        <w:t xml:space="preserve">. i.e. that where </w:t>
      </w:r>
      <w:r w:rsidRPr="006E799B">
        <w:rPr>
          <w:rFonts w:ascii="Times New Roman" w:hAnsi="Times New Roman" w:cs="Times New Roman"/>
          <w:i/>
          <w:sz w:val="20"/>
          <w:szCs w:val="20"/>
        </w:rPr>
        <w:t>Deum esse</w:t>
      </w:r>
      <w:r w:rsidRPr="006E799B">
        <w:rPr>
          <w:rFonts w:ascii="Times New Roman" w:hAnsi="Times New Roman" w:cs="Times New Roman"/>
          <w:sz w:val="20"/>
          <w:szCs w:val="20"/>
        </w:rPr>
        <w:t xml:space="preserve"> is </w:t>
      </w:r>
      <w:del w:id="66" w:author="Jacob Archambault" w:date="2018-08-31T01:30:00Z">
        <w:r w:rsidRPr="006E799B" w:rsidDel="0010609C">
          <w:rPr>
            <w:rFonts w:ascii="Times New Roman" w:hAnsi="Times New Roman" w:cs="Times New Roman"/>
            <w:sz w:val="20"/>
            <w:szCs w:val="20"/>
          </w:rPr>
          <w:delText>taken for the sentence</w:delText>
        </w:r>
      </w:del>
      <w:ins w:id="67" w:author="Jacob Archambault" w:date="2018-08-31T01:30:00Z">
        <w:r w:rsidR="0010609C">
          <w:rPr>
            <w:rFonts w:ascii="Times New Roman" w:hAnsi="Times New Roman" w:cs="Times New Roman"/>
            <w:sz w:val="20"/>
            <w:szCs w:val="20"/>
          </w:rPr>
          <w:t>read as</w:t>
        </w:r>
      </w:ins>
      <w:r w:rsidRPr="006E799B">
        <w:rPr>
          <w:rFonts w:ascii="Times New Roman" w:hAnsi="Times New Roman" w:cs="Times New Roman"/>
          <w:sz w:val="20"/>
          <w:szCs w:val="20"/>
        </w:rPr>
        <w:t xml:space="preserve"> ‘</w:t>
      </w:r>
      <w:ins w:id="68" w:author="Jacob Archambault" w:date="2018-08-31T01:30:00Z">
        <w:r w:rsidR="0010609C">
          <w:rPr>
            <w:rFonts w:ascii="Times New Roman" w:hAnsi="Times New Roman" w:cs="Times New Roman"/>
            <w:sz w:val="20"/>
            <w:szCs w:val="20"/>
          </w:rPr>
          <w:t xml:space="preserve">that </w:t>
        </w:r>
      </w:ins>
      <w:r w:rsidRPr="006E799B">
        <w:rPr>
          <w:rFonts w:ascii="Times New Roman" w:hAnsi="Times New Roman" w:cs="Times New Roman"/>
          <w:sz w:val="20"/>
          <w:szCs w:val="20"/>
        </w:rPr>
        <w:t>God exists’. To preserve Burley’s point, one might better translate the infinitive clause with a gerundive expression, as in ‘God’s being is true, therefore God’s being is necessary’.</w:t>
      </w:r>
    </w:p>
  </w:footnote>
  <w:footnote w:id="8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Christopher J. Martin, “Formal Consequence in Scotus and Ockham: Towards an Account of Scotus’ Logic,” in </w:t>
      </w:r>
      <w:r w:rsidRPr="006E799B">
        <w:rPr>
          <w:rFonts w:ascii="Times New Roman" w:hAnsi="Times New Roman" w:cs="Times New Roman"/>
          <w:i/>
          <w:sz w:val="20"/>
          <w:szCs w:val="20"/>
        </w:rPr>
        <w:t>Duns Scotus in Paris, 1302-2002: Proceedings of the Conference of Paris, 2-4 September 2002</w:t>
      </w:r>
      <w:r w:rsidRPr="006E799B">
        <w:rPr>
          <w:rFonts w:ascii="Times New Roman" w:hAnsi="Times New Roman" w:cs="Times New Roman"/>
          <w:sz w:val="20"/>
          <w:szCs w:val="20"/>
        </w:rPr>
        <w:t>, ed. O. Boulnois, E. Karger, and G. Sondag (Turnhout: Brepols, 2004), 130.</w:t>
      </w:r>
    </w:p>
  </w:footnote>
  <w:footnote w:id="8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Green-Pedersen, “Two Early Anonymous Tracts on Consequences.”. Translations of these and Burley’s treatise are found in Jacob Archambault, “The Development of the Medieval Parisian Account of Formal Consequence” (Ph.D. thesis, Fordham University, 2017).</w:t>
      </w:r>
    </w:p>
  </w:footnote>
  <w:footnote w:id="8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Green-Pedersen, “Two Early Anonymous Tracts on Consequences,” 7, par. 18:</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Probatio, quia si nullum tempus est, nox non est, et si nox non est, dies est, et si dies est, aliquod tempus est. Ergo si nullum tempus est, aliquod tempus est.</w:t>
      </w:r>
    </w:p>
  </w:footnote>
  <w:footnote w:id="8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114–15, par 8:</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[S]i sic arguitur ‘si nullum tempus est, dies non est; et si dies non est, et aliquod tempus est, nox est; et si nox est, aliquod tempus est; ergo a primo ad ultimum: si nullum tempus est, aliquod tempus est.’ Haec consequentia non tenet a primo ad ultimum, quia consequens primae condicionalis est ‘dies non est,’ et antecedens secundae condicionalis est hoc totum ‘dies non est, et aliquod tempus est.’</w:t>
      </w:r>
    </w:p>
  </w:footnote>
  <w:footnote w:id="8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Green-Pedersen, “Two Early Anonymous Tracts on Consequences,” 12, par. 2.</w:t>
      </w:r>
    </w:p>
  </w:footnote>
  <w:footnote w:id="9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16, par. 21:</w:t>
      </w:r>
    </w:p>
    <w:p w:rsidR="006E799B" w:rsidRPr="006E799B" w:rsidRDefault="006E799B" w:rsidP="006E799B">
      <w:pPr>
        <w:pStyle w:val="FootnoteText"/>
        <w:spacing w:after="0"/>
        <w:ind w:left="180"/>
        <w:jc w:val="both"/>
        <w:rPr>
          <w:rFonts w:ascii="Times New Roman" w:hAnsi="Times New Roman" w:cs="Times New Roman"/>
          <w:sz w:val="20"/>
          <w:szCs w:val="20"/>
        </w:rPr>
      </w:pPr>
      <w:r w:rsidRPr="006E799B">
        <w:rPr>
          <w:rFonts w:ascii="Times New Roman" w:hAnsi="Times New Roman" w:cs="Times New Roman"/>
          <w:sz w:val="20"/>
          <w:szCs w:val="20"/>
        </w:rPr>
        <w:t>Sciendum quod ista regula non valet: quicquid antecedit ad consequens antecedit ad antecedens. Sicut patet si sic arguitur ‘si risibile est asinus, homo est asinus’; hic enim arguitur per istam regulam: quicquid antecedit ad consequens antecedit ad antecedens, quia ista ‘risibile est asinus’ antecedit ad istam ‘animal est asinus’, et ideo ista ‘risibile est asinus’ antecedit ad istam ‘homo est asinus’. Et ita arguitur per hanc regulam: quicquid antecedit ad consequens antecedit ad antecedens, quia ista ‘risibile est asinus’ antecedit ad hoc consequens ‘animal est asinus’.</w:t>
      </w:r>
    </w:p>
  </w:footnote>
  <w:footnote w:id="9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John Duns Scotus, “Quaestiones Super Librum Elenchorum Aristotelis,” in </w:t>
      </w:r>
      <w:r w:rsidRPr="006E799B">
        <w:rPr>
          <w:rFonts w:ascii="Times New Roman" w:hAnsi="Times New Roman" w:cs="Times New Roman"/>
          <w:i/>
          <w:sz w:val="20"/>
          <w:szCs w:val="20"/>
        </w:rPr>
        <w:t>Opera Philosophica</w:t>
      </w:r>
      <w:r w:rsidRPr="006E799B">
        <w:rPr>
          <w:rFonts w:ascii="Times New Roman" w:hAnsi="Times New Roman" w:cs="Times New Roman"/>
          <w:sz w:val="20"/>
          <w:szCs w:val="20"/>
        </w:rPr>
        <w:t>, by John Duns Scotus, ed. R. Andrews et al., vol. 2 (St. Bonaventure, NY: Franciscan Institute, 2004) q. 11, par. 19.</w:t>
      </w:r>
    </w:p>
  </w:footnote>
  <w:footnote w:id="9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del w:id="71" w:author="Jacob Archambault" w:date="2018-08-31T10:35:00Z">
        <w:r w:rsidRPr="006E799B" w:rsidDel="00B81E05">
          <w:rPr>
            <w:rFonts w:ascii="Times New Roman" w:hAnsi="Times New Roman" w:cs="Times New Roman"/>
            <w:sz w:val="20"/>
            <w:szCs w:val="20"/>
          </w:rPr>
          <w:delText xml:space="preserve">John Buridan, </w:delText>
        </w:r>
        <w:r w:rsidRPr="006E799B" w:rsidDel="00B81E05">
          <w:rPr>
            <w:rFonts w:ascii="Times New Roman" w:hAnsi="Times New Roman" w:cs="Times New Roman"/>
            <w:i/>
            <w:sz w:val="20"/>
            <w:szCs w:val="20"/>
          </w:rPr>
          <w:delText>Quaestiones in Duos Libros Aristotelis Priorum Analyticorum</w:delText>
        </w:r>
        <w:r w:rsidRPr="006E799B" w:rsidDel="00B81E05">
          <w:rPr>
            <w:rFonts w:ascii="Times New Roman" w:hAnsi="Times New Roman" w:cs="Times New Roman"/>
            <w:sz w:val="20"/>
            <w:szCs w:val="20"/>
          </w:rPr>
          <w:delText xml:space="preserve"> q. I. 38, </w:delText>
        </w:r>
      </w:del>
      <w:r w:rsidRPr="006E799B">
        <w:rPr>
          <w:rFonts w:ascii="Times New Roman" w:hAnsi="Times New Roman" w:cs="Times New Roman"/>
          <w:sz w:val="20"/>
          <w:szCs w:val="20"/>
        </w:rPr>
        <w:t xml:space="preserve">Gyula Klima, “Existence and Reference in Medieval Logic,” in </w:t>
      </w:r>
      <w:r w:rsidRPr="006E799B">
        <w:rPr>
          <w:rFonts w:ascii="Times New Roman" w:hAnsi="Times New Roman" w:cs="Times New Roman"/>
          <w:i/>
          <w:sz w:val="20"/>
          <w:szCs w:val="20"/>
        </w:rPr>
        <w:t>New Essays in Free Logic</w:t>
      </w:r>
      <w:r w:rsidRPr="006E799B">
        <w:rPr>
          <w:rFonts w:ascii="Times New Roman" w:hAnsi="Times New Roman" w:cs="Times New Roman"/>
          <w:sz w:val="20"/>
          <w:szCs w:val="20"/>
        </w:rPr>
        <w:t xml:space="preserve">, ed. Alexander Hieke and Edgar Morscher (Kluwer, 2001), 197–226, Stephen Read, “Aristotle and Łukasciewicz on Existential Import,” </w:t>
      </w:r>
      <w:r w:rsidRPr="006E799B">
        <w:rPr>
          <w:rFonts w:ascii="Times New Roman" w:hAnsi="Times New Roman" w:cs="Times New Roman"/>
          <w:i/>
          <w:sz w:val="20"/>
          <w:szCs w:val="20"/>
        </w:rPr>
        <w:t>Journal of the American Philosophical Association</w:t>
      </w:r>
      <w:r w:rsidRPr="006E799B">
        <w:rPr>
          <w:rFonts w:ascii="Times New Roman" w:hAnsi="Times New Roman" w:cs="Times New Roman"/>
          <w:sz w:val="20"/>
          <w:szCs w:val="20"/>
        </w:rPr>
        <w:t xml:space="preserve"> 1, no. 3 (2015): 535–44.</w:t>
      </w:r>
    </w:p>
  </w:footnote>
  <w:footnote w:id="9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This conflation of accidental predication with </w:t>
      </w:r>
      <w:r w:rsidRPr="006E799B">
        <w:rPr>
          <w:rFonts w:ascii="Times New Roman" w:hAnsi="Times New Roman" w:cs="Times New Roman"/>
          <w:i/>
          <w:sz w:val="20"/>
          <w:szCs w:val="20"/>
        </w:rPr>
        <w:t>per se</w:t>
      </w:r>
      <w:r w:rsidRPr="006E799B">
        <w:rPr>
          <w:rFonts w:ascii="Times New Roman" w:hAnsi="Times New Roman" w:cs="Times New Roman"/>
          <w:sz w:val="20"/>
          <w:szCs w:val="20"/>
        </w:rPr>
        <w:t xml:space="preserve"> predication of an accident is present in both anonymous texts. See Green-Pedersen, “Two Early Anonymous Tracts on Consequences,” 10–11, par. 35-36; 25, par. 66.</w:t>
      </w:r>
    </w:p>
  </w:footnote>
  <w:footnote w:id="9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See Simon of Faversham, </w:t>
      </w:r>
      <w:r w:rsidRPr="006E799B">
        <w:rPr>
          <w:rFonts w:ascii="Times New Roman" w:hAnsi="Times New Roman" w:cs="Times New Roman"/>
          <w:i/>
          <w:sz w:val="20"/>
          <w:szCs w:val="20"/>
        </w:rPr>
        <w:t>Quaestiones Super Libro Elenchorum</w:t>
      </w:r>
      <w:r w:rsidRPr="006E799B">
        <w:rPr>
          <w:rFonts w:ascii="Times New Roman" w:hAnsi="Times New Roman" w:cs="Times New Roman"/>
          <w:sz w:val="20"/>
          <w:szCs w:val="20"/>
        </w:rPr>
        <w:t xml:space="preserve"> </w:t>
      </w:r>
      <w:del w:id="72" w:author="Jacob Archambault" w:date="2018-08-31T12:08:00Z">
        <w:r w:rsidRPr="006E799B" w:rsidDel="002129AB">
          <w:rPr>
            <w:rFonts w:ascii="Times New Roman" w:hAnsi="Times New Roman" w:cs="Times New Roman"/>
            <w:sz w:val="20"/>
            <w:szCs w:val="20"/>
          </w:rPr>
          <w:delText xml:space="preserve">q. </w:delText>
        </w:r>
      </w:del>
      <w:r w:rsidRPr="006E799B">
        <w:rPr>
          <w:rFonts w:ascii="Times New Roman" w:hAnsi="Times New Roman" w:cs="Times New Roman"/>
          <w:sz w:val="20"/>
          <w:szCs w:val="20"/>
        </w:rPr>
        <w:t xml:space="preserve">I. </w:t>
      </w:r>
      <w:ins w:id="73" w:author="Jacob Archambault" w:date="2018-08-31T12:08:00Z">
        <w:r w:rsidR="002129AB" w:rsidRPr="006E799B">
          <w:rPr>
            <w:rFonts w:ascii="Times New Roman" w:hAnsi="Times New Roman" w:cs="Times New Roman"/>
            <w:sz w:val="20"/>
            <w:szCs w:val="20"/>
          </w:rPr>
          <w:t>q.</w:t>
        </w:r>
        <w:r w:rsidR="002129AB">
          <w:rPr>
            <w:rFonts w:ascii="Times New Roman" w:hAnsi="Times New Roman" w:cs="Times New Roman"/>
            <w:sz w:val="20"/>
            <w:szCs w:val="20"/>
          </w:rPr>
          <w:t xml:space="preserve"> </w:t>
        </w:r>
      </w:ins>
      <w:r w:rsidRPr="006E799B">
        <w:rPr>
          <w:rFonts w:ascii="Times New Roman" w:hAnsi="Times New Roman" w:cs="Times New Roman"/>
          <w:sz w:val="20"/>
          <w:szCs w:val="20"/>
        </w:rPr>
        <w:t xml:space="preserve">56; John Duns Scotus, “Quaestiones in Libros Perihermenias Aristotelis,” in </w:t>
      </w:r>
      <w:r w:rsidRPr="006E799B">
        <w:rPr>
          <w:rFonts w:ascii="Times New Roman" w:hAnsi="Times New Roman" w:cs="Times New Roman"/>
          <w:i/>
          <w:sz w:val="20"/>
          <w:szCs w:val="20"/>
        </w:rPr>
        <w:t>Opera Philosophica</w:t>
      </w:r>
      <w:r w:rsidRPr="006E799B">
        <w:rPr>
          <w:rFonts w:ascii="Times New Roman" w:hAnsi="Times New Roman" w:cs="Times New Roman"/>
          <w:sz w:val="20"/>
          <w:szCs w:val="20"/>
        </w:rPr>
        <w:t xml:space="preserve">, by John Duns Scotus, ed. R. Andrews et al., vol. 2 (St. Bonaventure, NY: Franciscan Institute, 2004) I. qq. 5-8. par. 49, 74; John Duns Scotus, “Quaestiones Super Librum Elenchorum Aristotelis” q. 11, par. 19. More recently, this approach has been suggested by Nuel Belnap and Thomas Müller, “CIFOL: Case-Intensional First-Order Logic: (I) Toward a Theory of Sorts,” </w:t>
      </w:r>
      <w:r w:rsidRPr="006E799B">
        <w:rPr>
          <w:rFonts w:ascii="Times New Roman" w:hAnsi="Times New Roman" w:cs="Times New Roman"/>
          <w:i/>
          <w:sz w:val="20"/>
          <w:szCs w:val="20"/>
        </w:rPr>
        <w:t>Journal of Philosophical Logic</w:t>
      </w:r>
      <w:r w:rsidRPr="006E799B">
        <w:rPr>
          <w:rFonts w:ascii="Times New Roman" w:hAnsi="Times New Roman" w:cs="Times New Roman"/>
          <w:sz w:val="20"/>
          <w:szCs w:val="20"/>
        </w:rPr>
        <w:t xml:space="preserve"> 43, nos. 2-3 (2014): 393–437.</w:t>
      </w:r>
    </w:p>
  </w:footnote>
  <w:footnote w:id="9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Green-Pedersen, “Two Early Anonymous Tracts on Consequences,” 8, par. 23; p. 11, par. 36-37; p. 18, par. 31-32.</w:t>
      </w:r>
    </w:p>
  </w:footnote>
  <w:footnote w:id="9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See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116–17, par. 19-20; 134, par. 95; p. 158, par. 160.</w:t>
      </w:r>
    </w:p>
  </w:footnote>
  <w:footnote w:id="9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211.16–20.</w:t>
      </w:r>
    </w:p>
  </w:footnote>
  <w:footnote w:id="9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209.35–210.10.</w:t>
      </w:r>
    </w:p>
  </w:footnote>
  <w:footnote w:id="9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116–17, par. 20.</w:t>
      </w:r>
    </w:p>
  </w:footnote>
  <w:footnote w:id="10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Green-Pedersen, “Two Early Anonymous Tracts on Consequences,” 10–11, par. 35-37,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116–17, par. 19-20.</w:t>
      </w:r>
    </w:p>
  </w:footnote>
  <w:footnote w:id="10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See esp.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61.4, 85.16;85.4, 211.27–28. Cf. Ana Maria Mora-Márquez, “Boethius of Dacia (1270s) and Radulphus Brito (1290s) on the Universal Sign ‘Every’,” </w:t>
      </w:r>
      <w:r w:rsidRPr="006E799B">
        <w:rPr>
          <w:rFonts w:ascii="Times New Roman" w:hAnsi="Times New Roman" w:cs="Times New Roman"/>
          <w:i/>
          <w:sz w:val="20"/>
          <w:szCs w:val="20"/>
        </w:rPr>
        <w:t>Logica Universalis</w:t>
      </w:r>
      <w:r w:rsidRPr="006E799B">
        <w:rPr>
          <w:rFonts w:ascii="Times New Roman" w:hAnsi="Times New Roman" w:cs="Times New Roman"/>
          <w:sz w:val="20"/>
          <w:szCs w:val="20"/>
        </w:rPr>
        <w:t xml:space="preserve"> 9, no. 2 (2015): 193–211.</w:t>
      </w:r>
    </w:p>
  </w:footnote>
  <w:footnote w:id="10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23.26, 26.26, 31.21, 67.19, 67.30, 85.16, 85.26, 211.27–28.</w:t>
      </w:r>
    </w:p>
  </w:footnote>
  <w:footnote w:id="10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Ottman and Wood, “Walter Burley”; Marta Vittorini, “Life and Works,” in </w:t>
      </w:r>
      <w:r w:rsidRPr="006E799B">
        <w:rPr>
          <w:rFonts w:ascii="Times New Roman" w:hAnsi="Times New Roman" w:cs="Times New Roman"/>
          <w:i/>
          <w:sz w:val="20"/>
          <w:szCs w:val="20"/>
        </w:rPr>
        <w:t>A Companion to Walter Burley</w:t>
      </w:r>
      <w:r w:rsidRPr="006E799B">
        <w:rPr>
          <w:rFonts w:ascii="Times New Roman" w:hAnsi="Times New Roman" w:cs="Times New Roman"/>
          <w:sz w:val="20"/>
          <w:szCs w:val="20"/>
        </w:rPr>
        <w:t>, ed. Alessandro Conti (Leiden: Brill, 2013), 17–45.</w:t>
      </w:r>
    </w:p>
  </w:footnote>
  <w:footnote w:id="10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Stephen F. Brown, “Walter Burleigh’s Treatise de Suppositionibus and Its Influence on William of Ockham,” </w:t>
      </w:r>
      <w:r w:rsidRPr="006E799B">
        <w:rPr>
          <w:rFonts w:ascii="Times New Roman" w:hAnsi="Times New Roman" w:cs="Times New Roman"/>
          <w:i/>
          <w:sz w:val="20"/>
          <w:szCs w:val="20"/>
        </w:rPr>
        <w:t>Franciscan Studies</w:t>
      </w:r>
      <w:r w:rsidRPr="006E799B">
        <w:rPr>
          <w:rFonts w:ascii="Times New Roman" w:hAnsi="Times New Roman" w:cs="Times New Roman"/>
          <w:sz w:val="20"/>
          <w:szCs w:val="20"/>
        </w:rPr>
        <w:t xml:space="preserve"> 32 (1972): 31–64.</w:t>
      </w:r>
    </w:p>
  </w:footnote>
  <w:footnote w:id="10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The consequences found in </w:t>
      </w:r>
      <w:r w:rsidRPr="006E799B">
        <w:rPr>
          <w:rFonts w:ascii="Times New Roman" w:hAnsi="Times New Roman" w:cs="Times New Roman"/>
          <w:i/>
          <w:sz w:val="20"/>
          <w:szCs w:val="20"/>
        </w:rPr>
        <w:t>SL</w:t>
      </w:r>
      <w:r w:rsidRPr="006E799B">
        <w:rPr>
          <w:rFonts w:ascii="Times New Roman" w:hAnsi="Times New Roman" w:cs="Times New Roman"/>
          <w:sz w:val="20"/>
          <w:szCs w:val="20"/>
        </w:rPr>
        <w:t xml:space="preserve"> III-3.38, pp. 727-731, for instance, can be found at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par. 1, 4, 9, 14-15, 71-72, and 86-88.</w:t>
      </w:r>
    </w:p>
  </w:footnote>
  <w:footnote w:id="10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Michael F. Wagner, “Supposition-Theory and the Problem of Universals,” </w:t>
      </w:r>
      <w:r w:rsidRPr="006E799B">
        <w:rPr>
          <w:rFonts w:ascii="Times New Roman" w:hAnsi="Times New Roman" w:cs="Times New Roman"/>
          <w:i/>
          <w:sz w:val="20"/>
          <w:szCs w:val="20"/>
        </w:rPr>
        <w:t>Franciscan Studies</w:t>
      </w:r>
      <w:r w:rsidRPr="006E799B">
        <w:rPr>
          <w:rFonts w:ascii="Times New Roman" w:hAnsi="Times New Roman" w:cs="Times New Roman"/>
          <w:sz w:val="20"/>
          <w:szCs w:val="20"/>
        </w:rPr>
        <w:t xml:space="preserve"> 41, no. 1 (1981): 385–414.</w:t>
      </w:r>
    </w:p>
  </w:footnote>
  <w:footnote w:id="10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Gyula Klima, </w:t>
      </w:r>
      <w:r w:rsidRPr="006E799B">
        <w:rPr>
          <w:rFonts w:ascii="Times New Roman" w:hAnsi="Times New Roman" w:cs="Times New Roman"/>
          <w:i/>
          <w:sz w:val="20"/>
          <w:szCs w:val="20"/>
        </w:rPr>
        <w:t>John Buridan</w:t>
      </w:r>
      <w:r w:rsidRPr="006E799B">
        <w:rPr>
          <w:rFonts w:ascii="Times New Roman" w:hAnsi="Times New Roman" w:cs="Times New Roman"/>
          <w:sz w:val="20"/>
          <w:szCs w:val="20"/>
        </w:rPr>
        <w:t xml:space="preserve">, Great Medieval Thinkers (Oxford: Oxford University Press, 2009), 204; Stephen Read, “Logic in the Latin West in the Fourteenth Century,” in </w:t>
      </w:r>
      <w:r w:rsidRPr="006E799B">
        <w:rPr>
          <w:rFonts w:ascii="Times New Roman" w:hAnsi="Times New Roman" w:cs="Times New Roman"/>
          <w:i/>
          <w:sz w:val="20"/>
          <w:szCs w:val="20"/>
        </w:rPr>
        <w:t>The Cambridge Companion to Medieval Logic</w:t>
      </w:r>
      <w:r w:rsidRPr="006E799B">
        <w:rPr>
          <w:rFonts w:ascii="Times New Roman" w:hAnsi="Times New Roman" w:cs="Times New Roman"/>
          <w:sz w:val="20"/>
          <w:szCs w:val="20"/>
        </w:rPr>
        <w:t xml:space="preserve">, ed. Catarina Dutilh Novaes and Stephen Read (Cambridge: Cambridge University Press, 2016), 155; Catarina Dutilh Novaes, “The Ockham-Burley Dispute,” in </w:t>
      </w:r>
      <w:r w:rsidRPr="006E799B">
        <w:rPr>
          <w:rFonts w:ascii="Times New Roman" w:hAnsi="Times New Roman" w:cs="Times New Roman"/>
          <w:i/>
          <w:sz w:val="20"/>
          <w:szCs w:val="20"/>
        </w:rPr>
        <w:t>A Companion to Walter Burley</w:t>
      </w:r>
      <w:r w:rsidRPr="006E799B">
        <w:rPr>
          <w:rFonts w:ascii="Times New Roman" w:hAnsi="Times New Roman" w:cs="Times New Roman"/>
          <w:sz w:val="20"/>
          <w:szCs w:val="20"/>
        </w:rPr>
        <w:t>, ed. Alessandro Conti (Leiden: Brill, 2013), 49–86.</w:t>
      </w:r>
    </w:p>
  </w:footnote>
  <w:footnote w:id="10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212.29–31; </w:t>
      </w:r>
      <w:r w:rsidRPr="006E799B">
        <w:rPr>
          <w:rFonts w:ascii="Times New Roman" w:hAnsi="Times New Roman" w:cs="Times New Roman"/>
          <w:i/>
          <w:sz w:val="20"/>
          <w:szCs w:val="20"/>
        </w:rPr>
        <w:t xml:space="preserve">TC </w:t>
      </w:r>
      <w:r w:rsidRPr="006E799B">
        <w:rPr>
          <w:rFonts w:ascii="Times New Roman" w:hAnsi="Times New Roman" w:cs="Times New Roman"/>
          <w:sz w:val="20"/>
          <w:szCs w:val="20"/>
        </w:rPr>
        <w:t>I. 8.</w:t>
      </w:r>
    </w:p>
  </w:footnote>
  <w:footnote w:id="10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57.17–58.12; 215.6–21; 216.15–18.</w:t>
      </w:r>
    </w:p>
  </w:footnote>
  <w:footnote w:id="11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129–31, par. 73-81.</w:t>
      </w:r>
    </w:p>
  </w:footnote>
  <w:footnote w:id="111">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John Buridan, </w:t>
      </w:r>
      <w:r w:rsidRPr="006E799B">
        <w:rPr>
          <w:rFonts w:ascii="Times New Roman" w:hAnsi="Times New Roman" w:cs="Times New Roman"/>
          <w:i/>
          <w:sz w:val="20"/>
          <w:szCs w:val="20"/>
        </w:rPr>
        <w:t>Treatise on Consequences</w:t>
      </w:r>
      <w:r w:rsidRPr="006E799B">
        <w:rPr>
          <w:rFonts w:ascii="Times New Roman" w:hAnsi="Times New Roman" w:cs="Times New Roman"/>
          <w:sz w:val="20"/>
          <w:szCs w:val="20"/>
        </w:rPr>
        <w:t>, 85. The root difference consists in their different treatments of the range of term negation: Burley takes term negation to range over both beings and non-beings; Buridan assumes it only ranges over existent entities.</w:t>
      </w:r>
    </w:p>
  </w:footnote>
  <w:footnote w:id="112">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This was originally the final chapter of the section on consequences. See William of Ockham, “Summa Logicae,” 41*-43*.</w:t>
      </w:r>
    </w:p>
  </w:footnote>
  <w:footnote w:id="113">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Thomas Aquinas, </w:t>
      </w:r>
      <w:r w:rsidRPr="006E799B">
        <w:rPr>
          <w:rFonts w:ascii="Times New Roman" w:hAnsi="Times New Roman" w:cs="Times New Roman"/>
          <w:i/>
          <w:sz w:val="20"/>
          <w:szCs w:val="20"/>
        </w:rPr>
        <w:t>Expositio Libri Posteriorum Analyticorum</w:t>
      </w:r>
      <w:r w:rsidRPr="006E799B">
        <w:rPr>
          <w:rFonts w:ascii="Times New Roman" w:hAnsi="Times New Roman" w:cs="Times New Roman"/>
          <w:sz w:val="20"/>
          <w:szCs w:val="20"/>
        </w:rPr>
        <w:t>, ed. R. A. Gauthier, Leonine, vols. I*-2, Opera Omnia (Paris: Cerf, 1989) prol</w:t>
      </w:r>
    </w:p>
  </w:footnote>
  <w:footnote w:id="114">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De consequentiis</w:t>
      </w:r>
      <w:r w:rsidRPr="006E799B">
        <w:rPr>
          <w:rFonts w:ascii="Times New Roman" w:hAnsi="Times New Roman" w:cs="Times New Roman"/>
          <w:sz w:val="20"/>
          <w:szCs w:val="20"/>
        </w:rPr>
        <w:t xml:space="preserve"> 131–32, par. 82-85. Also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219.19–32.</w:t>
      </w:r>
    </w:p>
  </w:footnote>
  <w:footnote w:id="115">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Ibid., 199.</w:t>
      </w:r>
    </w:p>
  </w:footnote>
  <w:footnote w:id="116">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Thomas Aquinas, </w:t>
      </w:r>
      <w:r w:rsidRPr="006E799B">
        <w:rPr>
          <w:rFonts w:ascii="Times New Roman" w:hAnsi="Times New Roman" w:cs="Times New Roman"/>
          <w:i/>
          <w:sz w:val="20"/>
          <w:szCs w:val="20"/>
        </w:rPr>
        <w:t>Expositio Libri Posteriorum Analyticorum</w:t>
      </w:r>
      <w:r w:rsidRPr="006E799B">
        <w:rPr>
          <w:rFonts w:ascii="Times New Roman" w:hAnsi="Times New Roman" w:cs="Times New Roman"/>
          <w:sz w:val="20"/>
          <w:szCs w:val="20"/>
        </w:rPr>
        <w:t xml:space="preserve"> prol. The ordering of the </w:t>
      </w:r>
      <w:r w:rsidRPr="006E799B">
        <w:rPr>
          <w:rFonts w:ascii="Times New Roman" w:hAnsi="Times New Roman" w:cs="Times New Roman"/>
          <w:i/>
          <w:sz w:val="20"/>
          <w:szCs w:val="20"/>
        </w:rPr>
        <w:t>logica nova</w:t>
      </w:r>
      <w:r w:rsidRPr="006E799B">
        <w:rPr>
          <w:rFonts w:ascii="Times New Roman" w:hAnsi="Times New Roman" w:cs="Times New Roman"/>
          <w:sz w:val="20"/>
          <w:szCs w:val="20"/>
        </w:rPr>
        <w:t xml:space="preserve"> materials suggested by the prologue of Burley’s earlier treatise, with the </w:t>
      </w:r>
      <w:r w:rsidRPr="006E799B">
        <w:rPr>
          <w:rFonts w:ascii="Times New Roman" w:hAnsi="Times New Roman" w:cs="Times New Roman"/>
          <w:i/>
          <w:sz w:val="20"/>
          <w:szCs w:val="20"/>
        </w:rPr>
        <w:t>Prior</w:t>
      </w:r>
      <w:r w:rsidRPr="006E799B">
        <w:rPr>
          <w:rFonts w:ascii="Times New Roman" w:hAnsi="Times New Roman" w:cs="Times New Roman"/>
          <w:sz w:val="20"/>
          <w:szCs w:val="20"/>
        </w:rPr>
        <w:t xml:space="preserve"> and </w:t>
      </w:r>
      <w:r w:rsidRPr="006E799B">
        <w:rPr>
          <w:rFonts w:ascii="Times New Roman" w:hAnsi="Times New Roman" w:cs="Times New Roman"/>
          <w:i/>
          <w:sz w:val="20"/>
          <w:szCs w:val="20"/>
        </w:rPr>
        <w:t>Posterior Analytics</w:t>
      </w:r>
      <w:r w:rsidRPr="006E799B">
        <w:rPr>
          <w:rFonts w:ascii="Times New Roman" w:hAnsi="Times New Roman" w:cs="Times New Roman"/>
          <w:sz w:val="20"/>
          <w:szCs w:val="20"/>
        </w:rPr>
        <w:t xml:space="preserve"> separated by the </w:t>
      </w:r>
      <w:r w:rsidRPr="006E799B">
        <w:rPr>
          <w:rFonts w:ascii="Times New Roman" w:hAnsi="Times New Roman" w:cs="Times New Roman"/>
          <w:i/>
          <w:sz w:val="20"/>
          <w:szCs w:val="20"/>
        </w:rPr>
        <w:t>Elenchi</w:t>
      </w:r>
      <w:r w:rsidRPr="006E799B">
        <w:rPr>
          <w:rFonts w:ascii="Times New Roman" w:hAnsi="Times New Roman" w:cs="Times New Roman"/>
          <w:sz w:val="20"/>
          <w:szCs w:val="20"/>
        </w:rPr>
        <w:t xml:space="preserve"> and </w:t>
      </w:r>
      <w:r w:rsidRPr="006E799B">
        <w:rPr>
          <w:rFonts w:ascii="Times New Roman" w:hAnsi="Times New Roman" w:cs="Times New Roman"/>
          <w:i/>
          <w:sz w:val="20"/>
          <w:szCs w:val="20"/>
        </w:rPr>
        <w:t>Topics</w:t>
      </w:r>
      <w:r w:rsidRPr="006E799B">
        <w:rPr>
          <w:rFonts w:ascii="Times New Roman" w:hAnsi="Times New Roman" w:cs="Times New Roman"/>
          <w:sz w:val="20"/>
          <w:szCs w:val="20"/>
        </w:rPr>
        <w:t xml:space="preserve"> (under which Ockham also discusses the </w:t>
      </w:r>
      <w:r w:rsidRPr="006E799B">
        <w:rPr>
          <w:rFonts w:ascii="Times New Roman" w:hAnsi="Times New Roman" w:cs="Times New Roman"/>
          <w:i/>
          <w:sz w:val="20"/>
          <w:szCs w:val="20"/>
        </w:rPr>
        <w:t>ars obligatoria</w:t>
      </w:r>
      <w:r w:rsidRPr="006E799B">
        <w:rPr>
          <w:rFonts w:ascii="Times New Roman" w:hAnsi="Times New Roman" w:cs="Times New Roman"/>
          <w:sz w:val="20"/>
          <w:szCs w:val="20"/>
        </w:rPr>
        <w:t xml:space="preserve">), is less common than that suggested by Ockham or Aquinas. That it was nevertheless used is clear from several mss. recorded in the </w:t>
      </w:r>
      <w:r w:rsidRPr="006E799B">
        <w:rPr>
          <w:rFonts w:ascii="Times New Roman" w:hAnsi="Times New Roman" w:cs="Times New Roman"/>
          <w:i/>
          <w:sz w:val="20"/>
          <w:szCs w:val="20"/>
        </w:rPr>
        <w:t>Aristoteles Latinus</w:t>
      </w:r>
      <w:r w:rsidRPr="006E799B">
        <w:rPr>
          <w:rFonts w:ascii="Times New Roman" w:hAnsi="Times New Roman" w:cs="Times New Roman"/>
          <w:sz w:val="20"/>
          <w:szCs w:val="20"/>
        </w:rPr>
        <w:t xml:space="preserve"> index, including Metz, </w:t>
      </w:r>
      <w:r w:rsidRPr="006E799B">
        <w:rPr>
          <w:rFonts w:ascii="Times New Roman" w:hAnsi="Times New Roman" w:cs="Times New Roman"/>
          <w:i/>
          <w:sz w:val="20"/>
          <w:szCs w:val="20"/>
        </w:rPr>
        <w:t>Bib. Mun.</w:t>
      </w:r>
      <w:r w:rsidRPr="006E799B">
        <w:rPr>
          <w:rFonts w:ascii="Times New Roman" w:hAnsi="Times New Roman" w:cs="Times New Roman"/>
          <w:sz w:val="20"/>
          <w:szCs w:val="20"/>
        </w:rPr>
        <w:t xml:space="preserve"> 508; Arras, Bib. Mun. 362 (451); Chambery, Bib. Mun. 27. The same separation is found in the ordering of the treatises of Buridan’s </w:t>
      </w:r>
      <w:r w:rsidRPr="006E799B">
        <w:rPr>
          <w:rFonts w:ascii="Times New Roman" w:hAnsi="Times New Roman" w:cs="Times New Roman"/>
          <w:i/>
          <w:sz w:val="20"/>
          <w:szCs w:val="20"/>
        </w:rPr>
        <w:t>Summulae</w:t>
      </w:r>
      <w:r w:rsidRPr="006E799B">
        <w:rPr>
          <w:rFonts w:ascii="Times New Roman" w:hAnsi="Times New Roman" w:cs="Times New Roman"/>
          <w:sz w:val="20"/>
          <w:szCs w:val="20"/>
        </w:rPr>
        <w:t>.</w:t>
      </w:r>
    </w:p>
  </w:footnote>
  <w:footnote w:id="117">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This reduction remains present in Buridan’s </w:t>
      </w:r>
      <w:r w:rsidRPr="006E799B">
        <w:rPr>
          <w:rFonts w:ascii="Times New Roman" w:hAnsi="Times New Roman" w:cs="Times New Roman"/>
          <w:i/>
          <w:sz w:val="20"/>
          <w:szCs w:val="20"/>
        </w:rPr>
        <w:t>Summulae</w:t>
      </w:r>
      <w:r w:rsidRPr="006E799B">
        <w:rPr>
          <w:rFonts w:ascii="Times New Roman" w:hAnsi="Times New Roman" w:cs="Times New Roman"/>
          <w:sz w:val="20"/>
          <w:szCs w:val="20"/>
        </w:rPr>
        <w:t xml:space="preserve">. See </w:t>
      </w:r>
      <w:r w:rsidRPr="006E799B">
        <w:rPr>
          <w:rFonts w:ascii="Times New Roman" w:hAnsi="Times New Roman" w:cs="Times New Roman"/>
          <w:i/>
          <w:sz w:val="20"/>
          <w:szCs w:val="20"/>
        </w:rPr>
        <w:t>SD</w:t>
      </w:r>
      <w:r w:rsidRPr="006E799B">
        <w:rPr>
          <w:rFonts w:ascii="Times New Roman" w:hAnsi="Times New Roman" w:cs="Times New Roman"/>
          <w:sz w:val="20"/>
          <w:szCs w:val="20"/>
        </w:rPr>
        <w:t xml:space="preserve"> 6.1.5, pp. 398-400.</w:t>
      </w:r>
    </w:p>
  </w:footnote>
  <w:footnote w:id="118">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Cf. Gyula Klima, “Peter of Spain, the Author of the </w:t>
      </w:r>
      <w:r w:rsidRPr="006E799B">
        <w:rPr>
          <w:rFonts w:ascii="Times New Roman" w:hAnsi="Times New Roman" w:cs="Times New Roman"/>
          <w:i/>
          <w:sz w:val="20"/>
          <w:szCs w:val="20"/>
        </w:rPr>
        <w:t>Summulae</w:t>
      </w:r>
      <w:r w:rsidRPr="006E799B">
        <w:rPr>
          <w:rFonts w:ascii="Times New Roman" w:hAnsi="Times New Roman" w:cs="Times New Roman"/>
          <w:sz w:val="20"/>
          <w:szCs w:val="20"/>
        </w:rPr>
        <w:t xml:space="preserve">,” in </w:t>
      </w:r>
      <w:r w:rsidRPr="006E799B">
        <w:rPr>
          <w:rFonts w:ascii="Times New Roman" w:hAnsi="Times New Roman" w:cs="Times New Roman"/>
          <w:i/>
          <w:sz w:val="20"/>
          <w:szCs w:val="20"/>
        </w:rPr>
        <w:t>Blackwell’s Companion to Philosophy in the Middle Ages</w:t>
      </w:r>
      <w:r w:rsidRPr="006E799B">
        <w:rPr>
          <w:rFonts w:ascii="Times New Roman" w:hAnsi="Times New Roman" w:cs="Times New Roman"/>
          <w:sz w:val="20"/>
          <w:szCs w:val="20"/>
        </w:rPr>
        <w:t>, ed. J. Gracia and T. Noone (Malden: Blackwell, 2003), 526–31.</w:t>
      </w:r>
    </w:p>
  </w:footnote>
  <w:footnote w:id="119">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w:t>
      </w:r>
      <w:r w:rsidRPr="006E799B">
        <w:rPr>
          <w:rFonts w:ascii="Times New Roman" w:hAnsi="Times New Roman" w:cs="Times New Roman"/>
          <w:i/>
          <w:sz w:val="20"/>
          <w:szCs w:val="20"/>
        </w:rPr>
        <w:t>DPAL</w:t>
      </w:r>
      <w:r w:rsidRPr="006E799B">
        <w:rPr>
          <w:rFonts w:ascii="Times New Roman" w:hAnsi="Times New Roman" w:cs="Times New Roman"/>
          <w:sz w:val="20"/>
          <w:szCs w:val="20"/>
        </w:rPr>
        <w:t xml:space="preserve"> 1.3–6.</w:t>
      </w:r>
    </w:p>
  </w:footnote>
  <w:footnote w:id="120">
    <w:p w:rsidR="006E799B" w:rsidRPr="006E799B" w:rsidRDefault="006E799B" w:rsidP="006E799B">
      <w:pPr>
        <w:pStyle w:val="FootnoteText"/>
        <w:spacing w:after="0"/>
        <w:jc w:val="both"/>
        <w:rPr>
          <w:rFonts w:ascii="Times New Roman" w:hAnsi="Times New Roman" w:cs="Times New Roman"/>
          <w:sz w:val="20"/>
          <w:szCs w:val="20"/>
        </w:rPr>
      </w:pPr>
      <w:r w:rsidRPr="006E799B">
        <w:rPr>
          <w:rStyle w:val="FootnoteReference"/>
          <w:rFonts w:ascii="Times New Roman" w:hAnsi="Times New Roman" w:cs="Times New Roman"/>
          <w:sz w:val="20"/>
          <w:szCs w:val="20"/>
        </w:rPr>
        <w:footnoteRef/>
      </w:r>
      <w:r w:rsidRPr="006E799B">
        <w:rPr>
          <w:rFonts w:ascii="Times New Roman" w:hAnsi="Times New Roman" w:cs="Times New Roman"/>
          <w:sz w:val="20"/>
          <w:szCs w:val="20"/>
        </w:rPr>
        <w:t xml:space="preserve"> See Mischa von Perger, “Walter Burley’s </w:t>
      </w:r>
      <w:r w:rsidRPr="006E799B">
        <w:rPr>
          <w:rFonts w:ascii="Times New Roman" w:hAnsi="Times New Roman" w:cs="Times New Roman"/>
          <w:i/>
          <w:sz w:val="20"/>
          <w:szCs w:val="20"/>
        </w:rPr>
        <w:t>Expositio Vetus Super Librum Praedicamentorum</w:t>
      </w:r>
      <w:r w:rsidRPr="006E799B">
        <w:rPr>
          <w:rFonts w:ascii="Times New Roman" w:hAnsi="Times New Roman" w:cs="Times New Roman"/>
          <w:sz w:val="20"/>
          <w:szCs w:val="20"/>
        </w:rPr>
        <w:t xml:space="preserve">: An Edition,” </w:t>
      </w:r>
      <w:r w:rsidRPr="006E799B">
        <w:rPr>
          <w:rFonts w:ascii="Times New Roman" w:hAnsi="Times New Roman" w:cs="Times New Roman"/>
          <w:i/>
          <w:sz w:val="20"/>
          <w:szCs w:val="20"/>
        </w:rPr>
        <w:t>Franciscan Studies</w:t>
      </w:r>
      <w:r w:rsidRPr="006E799B">
        <w:rPr>
          <w:rFonts w:ascii="Times New Roman" w:hAnsi="Times New Roman" w:cs="Times New Roman"/>
          <w:sz w:val="20"/>
          <w:szCs w:val="20"/>
        </w:rPr>
        <w:t xml:space="preserve"> 61 (2003): 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BDAA8"/>
    <w:multiLevelType w:val="multilevel"/>
    <w:tmpl w:val="35C892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Archambault">
    <w15:presenceInfo w15:providerId="Windows Live" w15:userId="6c7ba53fef3f4a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02"/>
    <w:rsid w:val="00011C8B"/>
    <w:rsid w:val="00020894"/>
    <w:rsid w:val="0002162C"/>
    <w:rsid w:val="00027AF1"/>
    <w:rsid w:val="00030E42"/>
    <w:rsid w:val="000327BA"/>
    <w:rsid w:val="00075690"/>
    <w:rsid w:val="00076BFF"/>
    <w:rsid w:val="000920F0"/>
    <w:rsid w:val="00092D6A"/>
    <w:rsid w:val="00095A2E"/>
    <w:rsid w:val="000A397C"/>
    <w:rsid w:val="000A6055"/>
    <w:rsid w:val="000D0F2B"/>
    <w:rsid w:val="000E3EF0"/>
    <w:rsid w:val="000F4623"/>
    <w:rsid w:val="000F6457"/>
    <w:rsid w:val="00104446"/>
    <w:rsid w:val="0010609C"/>
    <w:rsid w:val="00112B59"/>
    <w:rsid w:val="00140891"/>
    <w:rsid w:val="00191389"/>
    <w:rsid w:val="001971C0"/>
    <w:rsid w:val="001A10CF"/>
    <w:rsid w:val="001D1AB3"/>
    <w:rsid w:val="001E0287"/>
    <w:rsid w:val="001E3A86"/>
    <w:rsid w:val="001E5CBF"/>
    <w:rsid w:val="002069CE"/>
    <w:rsid w:val="00206A4F"/>
    <w:rsid w:val="002129AB"/>
    <w:rsid w:val="00223AA3"/>
    <w:rsid w:val="00224606"/>
    <w:rsid w:val="002326CA"/>
    <w:rsid w:val="00235E48"/>
    <w:rsid w:val="00266F41"/>
    <w:rsid w:val="00267C6E"/>
    <w:rsid w:val="00274A03"/>
    <w:rsid w:val="00286275"/>
    <w:rsid w:val="00286277"/>
    <w:rsid w:val="00293BAF"/>
    <w:rsid w:val="0029408B"/>
    <w:rsid w:val="00294C83"/>
    <w:rsid w:val="002A20AF"/>
    <w:rsid w:val="002A4308"/>
    <w:rsid w:val="002B7A8D"/>
    <w:rsid w:val="002C4E90"/>
    <w:rsid w:val="002C7CB0"/>
    <w:rsid w:val="002D5567"/>
    <w:rsid w:val="002E2CCA"/>
    <w:rsid w:val="00305778"/>
    <w:rsid w:val="003072FD"/>
    <w:rsid w:val="00316626"/>
    <w:rsid w:val="00321B18"/>
    <w:rsid w:val="00321F8B"/>
    <w:rsid w:val="00362934"/>
    <w:rsid w:val="003663A6"/>
    <w:rsid w:val="003A0253"/>
    <w:rsid w:val="003A1857"/>
    <w:rsid w:val="003C7C82"/>
    <w:rsid w:val="003E52C9"/>
    <w:rsid w:val="003F7C04"/>
    <w:rsid w:val="0042562B"/>
    <w:rsid w:val="00436747"/>
    <w:rsid w:val="00471706"/>
    <w:rsid w:val="004735D4"/>
    <w:rsid w:val="00483EE4"/>
    <w:rsid w:val="00485DDA"/>
    <w:rsid w:val="00496259"/>
    <w:rsid w:val="00497125"/>
    <w:rsid w:val="004A51D6"/>
    <w:rsid w:val="004A6B2E"/>
    <w:rsid w:val="004B2767"/>
    <w:rsid w:val="004C4AEB"/>
    <w:rsid w:val="004D16AE"/>
    <w:rsid w:val="004D3F1E"/>
    <w:rsid w:val="004E29B3"/>
    <w:rsid w:val="004F2725"/>
    <w:rsid w:val="004F7CBB"/>
    <w:rsid w:val="005014FB"/>
    <w:rsid w:val="00501D49"/>
    <w:rsid w:val="005077E1"/>
    <w:rsid w:val="00523B3A"/>
    <w:rsid w:val="00531D26"/>
    <w:rsid w:val="00554258"/>
    <w:rsid w:val="00574387"/>
    <w:rsid w:val="00590D07"/>
    <w:rsid w:val="005C7BFF"/>
    <w:rsid w:val="005D030E"/>
    <w:rsid w:val="005D2331"/>
    <w:rsid w:val="005E74E5"/>
    <w:rsid w:val="0061097B"/>
    <w:rsid w:val="00611642"/>
    <w:rsid w:val="00616EE1"/>
    <w:rsid w:val="00622EEF"/>
    <w:rsid w:val="00632EDD"/>
    <w:rsid w:val="0066027A"/>
    <w:rsid w:val="006646C3"/>
    <w:rsid w:val="00670A11"/>
    <w:rsid w:val="00670A61"/>
    <w:rsid w:val="0067381D"/>
    <w:rsid w:val="00681081"/>
    <w:rsid w:val="00681D82"/>
    <w:rsid w:val="006853B5"/>
    <w:rsid w:val="00690894"/>
    <w:rsid w:val="006934A6"/>
    <w:rsid w:val="006A3410"/>
    <w:rsid w:val="006A7837"/>
    <w:rsid w:val="006B3158"/>
    <w:rsid w:val="006C0D60"/>
    <w:rsid w:val="006E2EFF"/>
    <w:rsid w:val="006E799B"/>
    <w:rsid w:val="006F56D9"/>
    <w:rsid w:val="006F6991"/>
    <w:rsid w:val="007014E6"/>
    <w:rsid w:val="0071273C"/>
    <w:rsid w:val="007148A8"/>
    <w:rsid w:val="007367B7"/>
    <w:rsid w:val="0074789E"/>
    <w:rsid w:val="007529B1"/>
    <w:rsid w:val="00757E4F"/>
    <w:rsid w:val="00766BE6"/>
    <w:rsid w:val="0078018E"/>
    <w:rsid w:val="007835F4"/>
    <w:rsid w:val="007836A9"/>
    <w:rsid w:val="00784D58"/>
    <w:rsid w:val="007C355D"/>
    <w:rsid w:val="007E5505"/>
    <w:rsid w:val="00815862"/>
    <w:rsid w:val="00817256"/>
    <w:rsid w:val="008245C7"/>
    <w:rsid w:val="00832DBB"/>
    <w:rsid w:val="00835702"/>
    <w:rsid w:val="00841FAB"/>
    <w:rsid w:val="00853D8C"/>
    <w:rsid w:val="008620EE"/>
    <w:rsid w:val="00871637"/>
    <w:rsid w:val="0088386A"/>
    <w:rsid w:val="008852A1"/>
    <w:rsid w:val="008A31FE"/>
    <w:rsid w:val="008B12E3"/>
    <w:rsid w:val="008B39D2"/>
    <w:rsid w:val="008B6082"/>
    <w:rsid w:val="008C6F4F"/>
    <w:rsid w:val="008D6284"/>
    <w:rsid w:val="008D6863"/>
    <w:rsid w:val="008D7C5F"/>
    <w:rsid w:val="008E1D09"/>
    <w:rsid w:val="008F05B9"/>
    <w:rsid w:val="008F51B6"/>
    <w:rsid w:val="008F706C"/>
    <w:rsid w:val="009064B3"/>
    <w:rsid w:val="00916DE8"/>
    <w:rsid w:val="00922862"/>
    <w:rsid w:val="0092506B"/>
    <w:rsid w:val="0094526C"/>
    <w:rsid w:val="0095004D"/>
    <w:rsid w:val="00954259"/>
    <w:rsid w:val="00960206"/>
    <w:rsid w:val="009744E4"/>
    <w:rsid w:val="009834AE"/>
    <w:rsid w:val="009A3C82"/>
    <w:rsid w:val="009A55A9"/>
    <w:rsid w:val="009D56E4"/>
    <w:rsid w:val="009D60DA"/>
    <w:rsid w:val="00A026EC"/>
    <w:rsid w:val="00A05C7C"/>
    <w:rsid w:val="00A10216"/>
    <w:rsid w:val="00A367C0"/>
    <w:rsid w:val="00A407EA"/>
    <w:rsid w:val="00A4198C"/>
    <w:rsid w:val="00A45623"/>
    <w:rsid w:val="00A5235A"/>
    <w:rsid w:val="00A52524"/>
    <w:rsid w:val="00A62031"/>
    <w:rsid w:val="00A70264"/>
    <w:rsid w:val="00A80D3C"/>
    <w:rsid w:val="00AA1023"/>
    <w:rsid w:val="00AA4A35"/>
    <w:rsid w:val="00AA75F7"/>
    <w:rsid w:val="00AD6345"/>
    <w:rsid w:val="00AE0C5C"/>
    <w:rsid w:val="00AE5253"/>
    <w:rsid w:val="00AE6932"/>
    <w:rsid w:val="00AF426C"/>
    <w:rsid w:val="00B06E4D"/>
    <w:rsid w:val="00B1277A"/>
    <w:rsid w:val="00B13DE8"/>
    <w:rsid w:val="00B20B92"/>
    <w:rsid w:val="00B221E7"/>
    <w:rsid w:val="00B23E69"/>
    <w:rsid w:val="00B312D6"/>
    <w:rsid w:val="00B4168B"/>
    <w:rsid w:val="00B44BF2"/>
    <w:rsid w:val="00B56B0C"/>
    <w:rsid w:val="00B56C43"/>
    <w:rsid w:val="00B64DC4"/>
    <w:rsid w:val="00B7609B"/>
    <w:rsid w:val="00B81E05"/>
    <w:rsid w:val="00B86B75"/>
    <w:rsid w:val="00B902F9"/>
    <w:rsid w:val="00BB46C7"/>
    <w:rsid w:val="00BB4B52"/>
    <w:rsid w:val="00BC132F"/>
    <w:rsid w:val="00BC1E24"/>
    <w:rsid w:val="00BC48D5"/>
    <w:rsid w:val="00BC493D"/>
    <w:rsid w:val="00BD0A93"/>
    <w:rsid w:val="00BD53B3"/>
    <w:rsid w:val="00BE6FC0"/>
    <w:rsid w:val="00BE7155"/>
    <w:rsid w:val="00C011F9"/>
    <w:rsid w:val="00C03A3B"/>
    <w:rsid w:val="00C21203"/>
    <w:rsid w:val="00C36279"/>
    <w:rsid w:val="00C64F64"/>
    <w:rsid w:val="00C65CCD"/>
    <w:rsid w:val="00C66B1F"/>
    <w:rsid w:val="00C72131"/>
    <w:rsid w:val="00C95EB5"/>
    <w:rsid w:val="00CA5604"/>
    <w:rsid w:val="00CA5982"/>
    <w:rsid w:val="00CB34D5"/>
    <w:rsid w:val="00CD1CE6"/>
    <w:rsid w:val="00CF19FA"/>
    <w:rsid w:val="00CF2E74"/>
    <w:rsid w:val="00D05894"/>
    <w:rsid w:val="00D12F9E"/>
    <w:rsid w:val="00D15B9B"/>
    <w:rsid w:val="00D16641"/>
    <w:rsid w:val="00D300BA"/>
    <w:rsid w:val="00D36A54"/>
    <w:rsid w:val="00D36ED9"/>
    <w:rsid w:val="00D43B51"/>
    <w:rsid w:val="00D651FF"/>
    <w:rsid w:val="00D767E1"/>
    <w:rsid w:val="00DA129E"/>
    <w:rsid w:val="00DB2A97"/>
    <w:rsid w:val="00DB51E9"/>
    <w:rsid w:val="00DB5D96"/>
    <w:rsid w:val="00DC249E"/>
    <w:rsid w:val="00DC6044"/>
    <w:rsid w:val="00DC6698"/>
    <w:rsid w:val="00E12167"/>
    <w:rsid w:val="00E147F0"/>
    <w:rsid w:val="00E25196"/>
    <w:rsid w:val="00E315A3"/>
    <w:rsid w:val="00E634E7"/>
    <w:rsid w:val="00E67D36"/>
    <w:rsid w:val="00E818A7"/>
    <w:rsid w:val="00E859A8"/>
    <w:rsid w:val="00E97366"/>
    <w:rsid w:val="00EA1A30"/>
    <w:rsid w:val="00EA429F"/>
    <w:rsid w:val="00EA5B59"/>
    <w:rsid w:val="00EA6F8B"/>
    <w:rsid w:val="00EB4AB1"/>
    <w:rsid w:val="00EC2D63"/>
    <w:rsid w:val="00EC68DC"/>
    <w:rsid w:val="00EE29B7"/>
    <w:rsid w:val="00EF5D3D"/>
    <w:rsid w:val="00F007DD"/>
    <w:rsid w:val="00F02D4D"/>
    <w:rsid w:val="00F36971"/>
    <w:rsid w:val="00F45EB5"/>
    <w:rsid w:val="00F636BD"/>
    <w:rsid w:val="00F70DA6"/>
    <w:rsid w:val="00F721E3"/>
    <w:rsid w:val="00F80270"/>
    <w:rsid w:val="00F82B0F"/>
    <w:rsid w:val="00F935F8"/>
    <w:rsid w:val="00F93F75"/>
    <w:rsid w:val="00FA2A4C"/>
    <w:rsid w:val="00FB1E7E"/>
    <w:rsid w:val="00FE2DE6"/>
    <w:rsid w:val="00FE3302"/>
    <w:rsid w:val="00FF1F78"/>
    <w:rsid w:val="00FF58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66BF"/>
  <w15:docId w15:val="{C8C024FE-CBA4-4308-A985-A8282F82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semiHidden/>
    <w:unhideWhenUsed/>
    <w:rsid w:val="004A6B2E"/>
    <w:pPr>
      <w:spacing w:after="0"/>
    </w:pPr>
    <w:rPr>
      <w:sz w:val="20"/>
      <w:szCs w:val="20"/>
    </w:rPr>
  </w:style>
  <w:style w:type="character" w:customStyle="1" w:styleId="EndnoteTextChar">
    <w:name w:val="Endnote Text Char"/>
    <w:basedOn w:val="DefaultParagraphFont"/>
    <w:link w:val="EndnoteText"/>
    <w:semiHidden/>
    <w:rsid w:val="004A6B2E"/>
    <w:rPr>
      <w:sz w:val="20"/>
      <w:szCs w:val="20"/>
    </w:rPr>
  </w:style>
  <w:style w:type="character" w:styleId="EndnoteReference">
    <w:name w:val="endnote reference"/>
    <w:basedOn w:val="DefaultParagraphFont"/>
    <w:semiHidden/>
    <w:unhideWhenUsed/>
    <w:rsid w:val="004A6B2E"/>
    <w:rPr>
      <w:vertAlign w:val="superscript"/>
    </w:rPr>
  </w:style>
  <w:style w:type="character" w:styleId="UnresolvedMention">
    <w:name w:val="Unresolved Mention"/>
    <w:basedOn w:val="DefaultParagraphFont"/>
    <w:uiPriority w:val="99"/>
    <w:semiHidden/>
    <w:unhideWhenUsed/>
    <w:rsid w:val="00D16641"/>
    <w:rPr>
      <w:color w:val="605E5C"/>
      <w:shd w:val="clear" w:color="auto" w:fill="E1DFDD"/>
    </w:rPr>
  </w:style>
  <w:style w:type="paragraph" w:styleId="BalloonText">
    <w:name w:val="Balloon Text"/>
    <w:basedOn w:val="Normal"/>
    <w:link w:val="BalloonTextChar"/>
    <w:semiHidden/>
    <w:unhideWhenUsed/>
    <w:rsid w:val="007014E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01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archambaul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vspade.com/Logic/docs/BurlNo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1875E-7F3F-4882-A6AF-56DB44CD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29</Pages>
  <Words>7778</Words>
  <Characters>41692</Characters>
  <Application>Microsoft Office Word</Application>
  <DocSecurity>0</DocSecurity>
  <Lines>801</Lines>
  <Paragraphs>113</Paragraphs>
  <ScaleCrop>false</ScaleCrop>
  <HeadingPairs>
    <vt:vector size="2" baseType="variant">
      <vt:variant>
        <vt:lpstr>Title</vt:lpstr>
      </vt:variant>
      <vt:variant>
        <vt:i4>1</vt:i4>
      </vt:variant>
    </vt:vector>
  </HeadingPairs>
  <TitlesOfParts>
    <vt:vector size="1" baseType="lpstr">
      <vt:lpstr>Consequence and Formality in the Logic of Walter Burley</vt:lpstr>
    </vt:vector>
  </TitlesOfParts>
  <Company/>
  <LinksUpToDate>false</LinksUpToDate>
  <CharactersWithSpaces>49357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Consequence and Formality in the Logic of Walter Burley</dc:title>
  <dc:creator>Jacob Archambault</dc:creator>
  <cp:keywords/>
  <cp:lastModifiedBy>Jacob Archambault</cp:lastModifiedBy>
  <cp:revision>244</cp:revision>
  <dcterms:created xsi:type="dcterms:W3CDTF">2018-08-19T03:11:00Z</dcterms:created>
  <dcterms:modified xsi:type="dcterms:W3CDTF">2018-09-06T03:04:00Z</dcterms:modified>
</cp:coreProperties>
</file>